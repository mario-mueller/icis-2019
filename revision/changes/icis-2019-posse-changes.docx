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AE683" w14:textId="22F39335" w:rsidR="00946256" w:rsidRDefault="0033519D">
      <w:pPr>
        <w:pStyle w:val="Title"/>
      </w:pPr>
      <w:del w:id="0" w:author="Revision" w:date="2019-09-06T14:23:00Z">
        <w:r>
          <w:delText>Digital Habitats in</w:delText>
        </w:r>
      </w:del>
      <w:r w:rsidR="009911B9">
        <w:t>E</w:t>
      </w:r>
      <w:bookmarkStart w:id="1" w:name="_GoBack"/>
      <w:bookmarkEnd w:id="1"/>
      <w:ins w:id="2" w:author="Revision" w:date="2019-09-06T14:23:00Z">
        <w:r w:rsidR="007E29B5">
          <w:t>volution of Platform-based</w:t>
        </w:r>
      </w:ins>
      <w:r w:rsidR="007E29B5">
        <w:t xml:space="preserve"> Open Source Ecosystems: Uncovering </w:t>
      </w:r>
      <w:del w:id="3" w:author="Revision" w:date="2019-09-06T14:23:00Z">
        <w:r>
          <w:delText xml:space="preserve">Communities Using Social and </w:delText>
        </w:r>
      </w:del>
      <w:ins w:id="4" w:author="Revision" w:date="2019-09-06T14:23:00Z">
        <w:r w:rsidR="007E29B5">
          <w:t>Socio-</w:t>
        </w:r>
      </w:ins>
      <w:r w:rsidR="007E29B5">
        <w:t xml:space="preserve">Technical </w:t>
      </w:r>
      <w:ins w:id="5" w:author="Revision" w:date="2019-09-06T14:23:00Z">
        <w:r w:rsidR="007E29B5">
          <w:t xml:space="preserve">Dynamics Using </w:t>
        </w:r>
      </w:ins>
      <w:r w:rsidR="007E29B5">
        <w:t>Digital Traces</w:t>
      </w:r>
    </w:p>
    <w:p w14:paraId="568A1424" w14:textId="77777777" w:rsidR="00946256" w:rsidRDefault="007E29B5">
      <w:pPr>
        <w:pStyle w:val="Heading1"/>
      </w:pPr>
      <w:bookmarkStart w:id="6" w:name="introduction"/>
      <w:r>
        <w:t>Introduction</w:t>
      </w:r>
      <w:bookmarkEnd w:id="6"/>
    </w:p>
    <w:p w14:paraId="411F14BC" w14:textId="77777777" w:rsidR="00975626" w:rsidRDefault="007E29B5">
      <w:pPr>
        <w:pStyle w:val="FirstParagraph"/>
        <w:rPr>
          <w:del w:id="7" w:author="Revision" w:date="2019-09-06T14:23:00Z"/>
        </w:rPr>
      </w:pPr>
      <w:ins w:id="8" w:author="Revision" w:date="2019-09-06T14:23:00Z">
        <w:r>
          <w:t>Digital</w:t>
        </w:r>
      </w:ins>
      <w:moveToRangeStart w:id="9" w:author="Revision" w:date="2019-09-06T14:23:00Z" w:name="move18672233"/>
      <w:moveTo w:id="10" w:author="Revision" w:date="2019-09-06T14:23:00Z">
        <w:r>
          <w:t xml:space="preserve"> ecosystems are a growing source of innovation, where capabilities shift from within an organization to third-party developers (Parker et al. 2017; Yoo 2013; Yoo et al. 2010), which has led to an increasing research interest on the phenomenon of </w:t>
        </w:r>
      </w:moveTo>
      <w:moveToRangeEnd w:id="9"/>
      <w:ins w:id="11" w:author="Revision" w:date="2019-09-06T14:23:00Z">
        <w:r>
          <w:t xml:space="preserve">platform-based software ecosystems (Jacobides et al. </w:t>
        </w:r>
      </w:ins>
      <w:moveToRangeStart w:id="12" w:author="Revision" w:date="2019-09-06T14:23:00Z" w:name="move18672234"/>
      <w:moveTo w:id="13" w:author="Revision" w:date="2019-09-06T14:23:00Z">
        <w:r>
          <w:t>2018).</w:t>
        </w:r>
      </w:moveTo>
      <w:moveToRangeEnd w:id="12"/>
      <w:del w:id="14" w:author="Revision" w:date="2019-09-06T14:23:00Z">
        <w:r w:rsidR="0033519D">
          <w:delText>The success of open source software (</w:delText>
        </w:r>
      </w:del>
      <w:ins w:id="15" w:author="Revision" w:date="2019-09-06T14:23:00Z">
        <w:r>
          <w:t xml:space="preserve"> The success of open source software (OSS; </w:t>
        </w:r>
      </w:ins>
      <w:r>
        <w:t xml:space="preserve">Lerner and Tirole 2002) and the trend away from monolithic to platform-based software systems (Hanseth and Lyytinen 2010) have created large-scale software ecosystems, which we refer to as </w:t>
      </w:r>
      <w:r>
        <w:rPr>
          <w:i/>
        </w:rPr>
        <w:t>platform-based open source software ecosystems</w:t>
      </w:r>
      <w:r>
        <w:rPr>
          <w:i/>
          <w:rPrChange w:id="16" w:author="Revision" w:date="2019-09-06T14:23:00Z">
            <w:rPr/>
          </w:rPrChange>
        </w:rPr>
        <w:t xml:space="preserve"> (POSSE)</w:t>
      </w:r>
      <w:r>
        <w:t xml:space="preserve">. </w:t>
      </w:r>
      <w:ins w:id="17" w:author="Revision" w:date="2019-09-06T14:23:00Z">
        <w:r>
          <w:t xml:space="preserve">In this context, a platform is defined as “the extensible codebase of a software-based system that provides core functionality shared by the modules that interoperate with it and the interfaces through which they interoperate” (Tiwana et al. 2010). Accordingly, the platform and its entirety of complementary modules form the platform’s ecosystem (Tiwana et al. 2010). Hence, </w:t>
        </w:r>
      </w:ins>
      <w:r>
        <w:t xml:space="preserve">POSSE are digital ecosystems consisting of digital artifacts (Kallinikos et al. 2013) that are </w:t>
      </w:r>
      <w:del w:id="18" w:author="Revision" w:date="2019-09-06T14:23:00Z">
        <w:r w:rsidR="0033519D">
          <w:delText>open source software (</w:delText>
        </w:r>
      </w:del>
      <w:r>
        <w:t>OSS</w:t>
      </w:r>
      <w:del w:id="19" w:author="Revision" w:date="2019-09-06T14:23:00Z">
        <w:r w:rsidR="0033519D">
          <w:delText>)</w:delText>
        </w:r>
      </w:del>
      <w:r>
        <w:t xml:space="preserve"> modules (Eck and Uebernickel 2016). These modules interact with the digital ecosystem’s platform core through standardized interfaces and add functionality or value to the digital platform (de Reuver et al. 2018; Tiwana et al. 2010). </w:t>
      </w:r>
      <w:ins w:id="20" w:author="Revision" w:date="2019-09-06T14:23:00Z">
        <w:r>
          <w:t xml:space="preserve">This modular architecture of POSSE allows for the coordination of heterogeneous developers that </w:t>
        </w:r>
      </w:ins>
      <w:moveToRangeStart w:id="21" w:author="Revision" w:date="2019-09-06T14:23:00Z" w:name="move18672235"/>
      <w:moveTo w:id="22" w:author="Revision" w:date="2019-09-06T14:23:00Z">
        <w:r>
          <w:t xml:space="preserve">contribute interdependent modules through an ecosystem (Jacobides et al. 2018) in which interoperability with the platform core is ensured through the usage of the platform’s interfaces (Tiwana 2015). </w:t>
        </w:r>
      </w:moveTo>
      <w:moveToRangeEnd w:id="21"/>
      <w:del w:id="23" w:author="Revision" w:date="2019-09-06T14:23:00Z">
        <w:r w:rsidR="0033519D">
          <w:delText>Hence, digital</w:delText>
        </w:r>
      </w:del>
      <w:ins w:id="24" w:author="Revision" w:date="2019-09-06T14:23:00Z">
        <w:r>
          <w:t>Developers</w:t>
        </w:r>
      </w:ins>
      <w:moveFromRangeStart w:id="25" w:author="Revision" w:date="2019-09-06T14:23:00Z" w:name="move18672233"/>
      <w:moveFrom w:id="26" w:author="Revision" w:date="2019-09-06T14:23:00Z">
        <w:r>
          <w:t xml:space="preserve"> ecosystems are a growing source of innovation, where capabilities shift from within an organization to third-party developers (Parker et al. 2017; Yoo 2013; Yoo et al. 2010), which has led to an increasing research interest on the phenomenon of </w:t>
        </w:r>
      </w:moveFrom>
      <w:moveFromRangeEnd w:id="25"/>
      <w:del w:id="27" w:author="Revision" w:date="2019-09-06T14:23:00Z">
        <w:r w:rsidR="0033519D">
          <w:delText xml:space="preserve">POSSE (Jacobides et al. </w:delText>
        </w:r>
      </w:del>
      <w:moveFromRangeStart w:id="28" w:author="Revision" w:date="2019-09-06T14:23:00Z" w:name="move18672234"/>
      <w:moveFrom w:id="29" w:author="Revision" w:date="2019-09-06T14:23:00Z">
        <w:r>
          <w:t>2018).</w:t>
        </w:r>
      </w:moveFrom>
      <w:moveFromRangeEnd w:id="28"/>
    </w:p>
    <w:p w14:paraId="0A33A025" w14:textId="689FA007" w:rsidR="00946256" w:rsidRDefault="0033519D">
      <w:pPr>
        <w:pStyle w:val="FirstParagraph"/>
        <w:pPrChange w:id="30" w:author="Revision" w:date="2019-09-06T14:23:00Z">
          <w:pPr>
            <w:pStyle w:val="BodyText"/>
          </w:pPr>
        </w:pPrChange>
      </w:pPr>
      <w:del w:id="31" w:author="Revision" w:date="2019-09-06T14:23:00Z">
        <w:r>
          <w:delText>In those ecosystems, developers</w:delText>
        </w:r>
      </w:del>
      <w:r w:rsidR="007E29B5">
        <w:t xml:space="preserve"> make use of existing modules through a process of recombination and remixing when building new modules, which they then contribute to the </w:t>
      </w:r>
      <w:del w:id="32" w:author="Revision" w:date="2019-09-06T14:23:00Z">
        <w:r>
          <w:delText>POSSE. Out</w:delText>
        </w:r>
      </w:del>
      <w:ins w:id="33" w:author="Revision" w:date="2019-09-06T14:23:00Z">
        <w:r w:rsidR="007E29B5">
          <w:t>ecosystem. By doing so, two distinct types</w:t>
        </w:r>
      </w:ins>
      <w:r w:rsidR="007E29B5">
        <w:t xml:space="preserve"> of </w:t>
      </w:r>
      <w:ins w:id="34" w:author="Revision" w:date="2019-09-06T14:23:00Z">
        <w:r w:rsidR="007E29B5">
          <w:t xml:space="preserve">networks emerge. First, </w:t>
        </w:r>
      </w:ins>
      <w:r w:rsidR="007E29B5">
        <w:t>this process</w:t>
      </w:r>
      <w:del w:id="35" w:author="Revision" w:date="2019-09-06T14:23:00Z">
        <w:r>
          <w:delText>, two interconnected networks arise: (1)</w:delText>
        </w:r>
      </w:del>
      <w:ins w:id="36" w:author="Revision" w:date="2019-09-06T14:23:00Z">
        <w:r w:rsidR="007E29B5">
          <w:t xml:space="preserve"> generates</w:t>
        </w:r>
      </w:ins>
      <w:r w:rsidR="007E29B5">
        <w:t xml:space="preserve"> a </w:t>
      </w:r>
      <w:del w:id="37" w:author="Revision" w:date="2019-09-06T14:23:00Z">
        <w:r>
          <w:delText xml:space="preserve">hierarchy of </w:delText>
        </w:r>
      </w:del>
      <w:ins w:id="38" w:author="Revision" w:date="2019-09-06T14:23:00Z">
        <w:r w:rsidR="007E29B5">
          <w:rPr>
            <w:i/>
          </w:rPr>
          <w:t>technical network of modules and their interdependencies</w:t>
        </w:r>
        <w:r w:rsidR="007E29B5">
          <w:t xml:space="preserve">, which are connected due to </w:t>
        </w:r>
      </w:ins>
      <w:r w:rsidR="007E29B5">
        <w:rPr>
          <w:rPrChange w:id="39" w:author="Revision" w:date="2019-09-06T14:23:00Z">
            <w:rPr>
              <w:i/>
            </w:rPr>
          </w:rPrChange>
        </w:rPr>
        <w:t>technical dependencies</w:t>
      </w:r>
      <w:r w:rsidR="007E29B5">
        <w:t xml:space="preserve"> </w:t>
      </w:r>
      <w:del w:id="40" w:author="Revision" w:date="2019-09-06T14:23:00Z">
        <w:r>
          <w:delText xml:space="preserve">from one module to </w:delText>
        </w:r>
      </w:del>
      <w:ins w:id="41" w:author="Revision" w:date="2019-09-06T14:23:00Z">
        <w:r w:rsidR="007E29B5">
          <w:t xml:space="preserve">between modules in </w:t>
        </w:r>
      </w:ins>
      <w:r w:rsidR="007E29B5">
        <w:t xml:space="preserve">the </w:t>
      </w:r>
      <w:del w:id="42" w:author="Revision" w:date="2019-09-06T14:23:00Z">
        <w:r>
          <w:delText>next</w:delText>
        </w:r>
      </w:del>
      <w:ins w:id="43" w:author="Revision" w:date="2019-09-06T14:23:00Z">
        <w:r w:rsidR="007E29B5">
          <w:t>ecosystem</w:t>
        </w:r>
      </w:ins>
      <w:r w:rsidR="007E29B5">
        <w:t xml:space="preserve"> (MacCormack et al. 2006</w:t>
      </w:r>
      <w:del w:id="44" w:author="Revision" w:date="2019-09-06T14:23:00Z">
        <w:r>
          <w:delText xml:space="preserve">), and (2) </w:delText>
        </w:r>
      </w:del>
      <w:ins w:id="45" w:author="Revision" w:date="2019-09-06T14:23:00Z">
        <w:r w:rsidR="007E29B5">
          <w:t xml:space="preserve">). Second, developers form </w:t>
        </w:r>
      </w:ins>
      <w:r w:rsidR="007E29B5">
        <w:t xml:space="preserve">a </w:t>
      </w:r>
      <w:r w:rsidR="007E29B5">
        <w:rPr>
          <w:i/>
          <w:rPrChange w:id="46" w:author="Revision" w:date="2019-09-06T14:23:00Z">
            <w:rPr/>
          </w:rPrChange>
        </w:rPr>
        <w:t xml:space="preserve">social network of </w:t>
      </w:r>
      <w:r w:rsidR="007E29B5">
        <w:rPr>
          <w:i/>
        </w:rPr>
        <w:t>actors</w:t>
      </w:r>
      <w:del w:id="47" w:author="Revision" w:date="2019-09-06T14:23:00Z">
        <w:r>
          <w:delText>,</w:delText>
        </w:r>
      </w:del>
      <w:ins w:id="48" w:author="Revision" w:date="2019-09-06T14:23:00Z">
        <w:r w:rsidR="007E29B5">
          <w:rPr>
            <w:i/>
          </w:rPr>
          <w:t xml:space="preserve"> and their relationships</w:t>
        </w:r>
        <w:r w:rsidR="007E29B5">
          <w:t xml:space="preserve"> by</w:t>
        </w:r>
      </w:ins>
      <w:r w:rsidR="007E29B5">
        <w:t xml:space="preserve"> contributing their skill and time </w:t>
      </w:r>
      <w:del w:id="49" w:author="Revision" w:date="2019-09-06T14:23:00Z">
        <w:r>
          <w:delText xml:space="preserve">to multiple modules </w:delText>
        </w:r>
      </w:del>
      <w:r w:rsidR="007E29B5">
        <w:t>(Roberts et al. 2006</w:t>
      </w:r>
      <w:del w:id="50" w:author="Revision" w:date="2019-09-06T14:23:00Z">
        <w:r>
          <w:delText>). As actors (i.e., developers) form social relationships by contributing to various modules</w:delText>
        </w:r>
      </w:del>
      <w:ins w:id="51" w:author="Revision" w:date="2019-09-06T14:23:00Z">
        <w:r w:rsidR="007E29B5">
          <w:t>) when creating new modules or adding code to existing modules of the ecosystem. In doing so</w:t>
        </w:r>
      </w:ins>
      <w:r w:rsidR="007E29B5">
        <w:t xml:space="preserve">, they might </w:t>
      </w:r>
      <w:del w:id="52" w:author="Revision" w:date="2019-09-06T14:23:00Z">
        <w:r>
          <w:delText xml:space="preserve">also introduce new technical dependencies, therefore coupling the social and technical networks. Similarly, as </w:delText>
        </w:r>
      </w:del>
      <w:ins w:id="53" w:author="Revision" w:date="2019-09-06T14:23:00Z">
        <w:r w:rsidR="007E29B5">
          <w:t xml:space="preserve">add </w:t>
        </w:r>
      </w:ins>
      <w:r w:rsidR="007E29B5">
        <w:t xml:space="preserve">new technical dependencies </w:t>
      </w:r>
      <w:del w:id="54" w:author="Revision" w:date="2019-09-06T14:23:00Z">
        <w:r>
          <w:delText>are introduced to a module, the social networks</w:delText>
        </w:r>
      </w:del>
      <w:ins w:id="55" w:author="Revision" w:date="2019-09-06T14:23:00Z">
        <w:r w:rsidR="007E29B5">
          <w:t>to existing modules, which affects the network of interdependencies, or form new social structures by creating new collaborations or forming teams (Hahn et al. 2008). Due to this, we view POSSE as socio-technical systems comprised</w:t>
        </w:r>
      </w:ins>
      <w:r w:rsidR="007E29B5">
        <w:t xml:space="preserve"> of the </w:t>
      </w:r>
      <w:del w:id="56" w:author="Revision" w:date="2019-09-06T14:23:00Z">
        <w:r>
          <w:delText xml:space="preserve">actors might change as well – for instance by reporting bugs or seeking help. Studies have investigated </w:delText>
        </w:r>
      </w:del>
      <w:ins w:id="57" w:author="Revision" w:date="2019-09-06T14:23:00Z">
        <w:r w:rsidR="007E29B5">
          <w:t xml:space="preserve">social network of </w:t>
        </w:r>
      </w:ins>
      <w:r w:rsidR="007E29B5">
        <w:t xml:space="preserve">the </w:t>
      </w:r>
      <w:del w:id="58" w:author="Revision" w:date="2019-09-06T14:23:00Z">
        <w:r>
          <w:delText>dynamics of changes of technical dependencies over time and whether or not to upgrade a technical dependency (Bavota et al. 2013). Similarly, social aspects such as relations among</w:delText>
        </w:r>
      </w:del>
      <w:ins w:id="59" w:author="Revision" w:date="2019-09-06T14:23:00Z">
        <w:r w:rsidR="007E29B5">
          <w:t>participating</w:t>
        </w:r>
      </w:ins>
      <w:r w:rsidR="007E29B5">
        <w:t xml:space="preserve"> developers </w:t>
      </w:r>
      <w:del w:id="60" w:author="Revision" w:date="2019-09-06T14:23:00Z">
        <w:r>
          <w:delText>have been investigated as well, for example, with regard to the effects of prior collaboration (Hahn et al. 2008) or how open source software teams are structured (Crowston and Howison 2006).</w:delText>
        </w:r>
      </w:del>
      <w:ins w:id="61" w:author="Revision" w:date="2019-09-06T14:23:00Z">
        <w:r w:rsidR="007E29B5">
          <w:t>and the technical network of interdependencies of its complementary modules.</w:t>
        </w:r>
      </w:ins>
    </w:p>
    <w:p w14:paraId="7993509A" w14:textId="15D320F5" w:rsidR="00946256" w:rsidRDefault="0033519D">
      <w:pPr>
        <w:pStyle w:val="BodyText"/>
        <w:rPr>
          <w:ins w:id="62" w:author="Revision" w:date="2019-09-06T14:23:00Z"/>
        </w:rPr>
      </w:pPr>
      <w:del w:id="63" w:author="Revision" w:date="2019-09-06T14:23:00Z">
        <w:r>
          <w:delText xml:space="preserve">While some </w:delText>
        </w:r>
      </w:del>
      <w:ins w:id="64" w:author="Revision" w:date="2019-09-06T14:23:00Z">
        <w:r w:rsidR="007E29B5">
          <w:t xml:space="preserve">Previous research on the evolution of platform-based ecosystems has investigated module interdependencies and their effect on platform evolution, which showed that novel functionality relies on the introduction of new dependencies (Hukal 2017), and that the ecosystem coevolves with its modules (Um and Yoo 2016). These findings are closely related to </w:t>
        </w:r>
      </w:ins>
      <w:r w:rsidR="007E29B5">
        <w:t xml:space="preserve">studies </w:t>
      </w:r>
      <w:del w:id="65" w:author="Revision" w:date="2019-09-06T14:23:00Z">
        <w:r>
          <w:delText xml:space="preserve">have shown that </w:delText>
        </w:r>
      </w:del>
      <w:ins w:id="66" w:author="Revision" w:date="2019-09-06T14:23:00Z">
        <w:r w:rsidR="007E29B5">
          <w:t xml:space="preserve">that show how OSS is constructed and evolves through layering, whereby future development activities can build up on the current layer (Howison and Crowston 2014). However, current studies investigating the evolution and success of platform-based </w:t>
        </w:r>
        <w:r w:rsidR="007E29B5">
          <w:lastRenderedPageBreak/>
          <w:t xml:space="preserve">ecosystems mainly focus on </w:t>
        </w:r>
      </w:ins>
      <w:r w:rsidR="007E29B5">
        <w:t xml:space="preserve">the technical </w:t>
      </w:r>
      <w:del w:id="67" w:author="Revision" w:date="2019-09-06T14:23:00Z">
        <w:r>
          <w:delText>architecture can influence participation</w:delText>
        </w:r>
      </w:del>
      <w:ins w:id="68" w:author="Revision" w:date="2019-09-06T14:23:00Z">
        <w:r w:rsidR="007E29B5">
          <w:t>side of the ecosystem, even though the technology alone does not lead to innovation</w:t>
        </w:r>
      </w:ins>
      <w:r w:rsidR="007E29B5">
        <w:t xml:space="preserve"> in </w:t>
      </w:r>
      <w:del w:id="69" w:author="Revision" w:date="2019-09-06T14:23:00Z">
        <w:r>
          <w:delText>projects (e.g., Baldwin and Clark 2006; MacCormack</w:delText>
        </w:r>
      </w:del>
      <w:ins w:id="70" w:author="Revision" w:date="2019-09-06T14:23:00Z">
        <w:r w:rsidR="007E29B5">
          <w:t>such complex networks, which depend on diverse groups of actors with access to this technology and using it in innovative ways (Boland</w:t>
        </w:r>
      </w:ins>
      <w:r w:rsidR="007E29B5">
        <w:t xml:space="preserve"> et al. </w:t>
      </w:r>
      <w:ins w:id="71" w:author="Revision" w:date="2019-09-06T14:23:00Z">
        <w:r w:rsidR="007E29B5">
          <w:t xml:space="preserve">2007). In the context of OSS, for example, voluntary software developers form project teams that emerge based on the developers’ social networks (Hahn et al. </w:t>
        </w:r>
      </w:ins>
      <w:moveToRangeStart w:id="72" w:author="Revision" w:date="2019-09-06T14:23:00Z" w:name="move18672236"/>
      <w:moveTo w:id="73" w:author="Revision" w:date="2019-09-06T14:23:00Z">
        <w:r w:rsidR="007E29B5">
          <w:t>2008).</w:t>
        </w:r>
      </w:moveTo>
      <w:moveToRangeEnd w:id="72"/>
      <w:del w:id="74" w:author="Revision" w:date="2019-09-06T14:23:00Z">
        <w:r>
          <w:delText>2006),</w:delText>
        </w:r>
      </w:del>
      <w:ins w:id="75" w:author="Revision" w:date="2019-09-06T14:23:00Z">
        <w:r w:rsidR="007E29B5">
          <w:t xml:space="preserve"> The success of POSSE therefore is not only related to its technology, but also to “the project production process and the broader social environment in which developers work” (Singh et al. 2011, p. 814).</w:t>
        </w:r>
      </w:ins>
    </w:p>
    <w:p w14:paraId="238827BF" w14:textId="518DF1E8" w:rsidR="00946256" w:rsidRDefault="007E29B5">
      <w:pPr>
        <w:pStyle w:val="BodyText"/>
      </w:pPr>
      <w:ins w:id="76" w:author="Revision" w:date="2019-09-06T14:23:00Z">
        <w:r>
          <w:t>Despite the importance of both social and technical interactions,</w:t>
        </w:r>
      </w:ins>
      <w:r>
        <w:t xml:space="preserve"> the direction and consequence of changes </w:t>
      </w:r>
      <w:del w:id="77" w:author="Revision" w:date="2019-09-06T14:23:00Z">
        <w:r w:rsidR="0033519D">
          <w:delText>of social</w:delText>
        </w:r>
      </w:del>
      <w:ins w:id="78" w:author="Revision" w:date="2019-09-06T14:23:00Z">
        <w:r>
          <w:t>(e.g., symbiosis and coevolution of modules,</w:t>
        </w:r>
      </w:ins>
      <w:r>
        <w:t xml:space="preserve"> or </w:t>
      </w:r>
      <w:del w:id="79" w:author="Revision" w:date="2019-09-06T14:23:00Z">
        <w:r w:rsidR="0033519D">
          <w:delText>technical networks</w:delText>
        </w:r>
      </w:del>
      <w:ins w:id="80" w:author="Revision" w:date="2019-09-06T14:23:00Z">
        <w:r>
          <w:t>knowledge exchange amongst developers) of social networks (i.e., social interactions of contributors) or technical networks (i.e., technical interdependencies of modules)</w:t>
        </w:r>
      </w:ins>
      <w:r>
        <w:t xml:space="preserve"> in POSSE have yet to be uncovered. </w:t>
      </w:r>
      <w:del w:id="81" w:author="Revision" w:date="2019-09-06T14:23:00Z">
        <w:r w:rsidR="0033519D">
          <w:delText>This</w:delText>
        </w:r>
      </w:del>
      <w:ins w:id="82" w:author="Revision" w:date="2019-09-06T14:23:00Z">
        <w:r>
          <w:t>An enhanced</w:t>
        </w:r>
      </w:ins>
      <w:r>
        <w:t xml:space="preserve"> understanding of the relationship between the technical and social </w:t>
      </w:r>
      <w:del w:id="83" w:author="Revision" w:date="2019-09-06T14:23:00Z">
        <w:r w:rsidR="0033519D">
          <w:delText>layers</w:delText>
        </w:r>
      </w:del>
      <w:ins w:id="84" w:author="Revision" w:date="2019-09-06T14:23:00Z">
        <w:r>
          <w:t>networks</w:t>
        </w:r>
      </w:ins>
      <w:r>
        <w:t xml:space="preserve">, and how they influence each other’s structure, could explain the </w:t>
      </w:r>
      <w:ins w:id="85" w:author="Revision" w:date="2019-09-06T14:23:00Z">
        <w:r>
          <w:t xml:space="preserve">dynamics of ecosystem evolution and </w:t>
        </w:r>
      </w:ins>
      <w:r>
        <w:t>growth</w:t>
      </w:r>
      <w:del w:id="86" w:author="Revision" w:date="2019-09-06T14:23:00Z">
        <w:r w:rsidR="0033519D">
          <w:delText xml:space="preserve"> of those ecosystems and prove critical success factors of POSSE.</w:delText>
        </w:r>
      </w:del>
      <w:ins w:id="87" w:author="Revision" w:date="2019-09-06T14:23:00Z">
        <w:r>
          <w:t>. This goes along with recent calls for rethinking the nature of socio-technical systems in information systems research, especially due to “novel arrangements emerging in the digital age” (Winter et al. 2014, p. 264), including phenomena such as digital platforms and OSS. For example, the aspect of complex forms of socio-technical encapsulation and overlapping systems or platforms is seen as a central aspect of contemporary socio-technical systems (Winter et al. 2014).</w:t>
        </w:r>
      </w:ins>
      <w:r>
        <w:t xml:space="preserve"> Accordingly, we ask:</w:t>
      </w:r>
    </w:p>
    <w:p w14:paraId="39699158" w14:textId="2F174290" w:rsidR="00946256" w:rsidRDefault="007E29B5">
      <w:pPr>
        <w:pStyle w:val="BlockText"/>
      </w:pPr>
      <w:r>
        <w:t>“</w:t>
      </w:r>
      <w:r>
        <w:rPr>
          <w:rPrChange w:id="88" w:author="Revision" w:date="2019-09-06T14:23:00Z">
            <w:rPr>
              <w:i/>
            </w:rPr>
          </w:rPrChange>
        </w:rPr>
        <w:t xml:space="preserve">How do </w:t>
      </w:r>
      <w:del w:id="89" w:author="Revision" w:date="2019-09-06T14:23:00Z">
        <w:r w:rsidR="0033519D">
          <w:rPr>
            <w:i/>
          </w:rPr>
          <w:delText xml:space="preserve">social networks and </w:delText>
        </w:r>
      </w:del>
      <w:ins w:id="90" w:author="Revision" w:date="2019-09-06T14:23:00Z">
        <w:r>
          <w:t>socio-</w:t>
        </w:r>
      </w:ins>
      <w:r>
        <w:rPr>
          <w:rPrChange w:id="91" w:author="Revision" w:date="2019-09-06T14:23:00Z">
            <w:rPr>
              <w:i/>
            </w:rPr>
          </w:rPrChange>
        </w:rPr>
        <w:t xml:space="preserve">technical </w:t>
      </w:r>
      <w:del w:id="92" w:author="Revision" w:date="2019-09-06T14:23:00Z">
        <w:r w:rsidR="0033519D">
          <w:rPr>
            <w:i/>
          </w:rPr>
          <w:delText>dependencies interact</w:delText>
        </w:r>
      </w:del>
      <w:ins w:id="93" w:author="Revision" w:date="2019-09-06T14:23:00Z">
        <w:r>
          <w:t>dynamics</w:t>
        </w:r>
      </w:ins>
      <w:r>
        <w:rPr>
          <w:rPrChange w:id="94" w:author="Revision" w:date="2019-09-06T14:23:00Z">
            <w:rPr>
              <w:i/>
            </w:rPr>
          </w:rPrChange>
        </w:rPr>
        <w:t xml:space="preserve"> in platform-based open source software ecosystems</w:t>
      </w:r>
      <w:ins w:id="95" w:author="Revision" w:date="2019-09-06T14:23:00Z">
        <w:r>
          <w:t xml:space="preserve"> influence the ecosystems’ growth and evolution</w:t>
        </w:r>
      </w:ins>
      <w:r>
        <w:rPr>
          <w:rPrChange w:id="96" w:author="Revision" w:date="2019-09-06T14:23:00Z">
            <w:rPr>
              <w:i/>
            </w:rPr>
          </w:rPrChange>
        </w:rPr>
        <w:t>?</w:t>
      </w:r>
      <w:r>
        <w:t>”</w:t>
      </w:r>
    </w:p>
    <w:p w14:paraId="21F9B756" w14:textId="4D778983" w:rsidR="00946256" w:rsidRDefault="007E29B5">
      <w:pPr>
        <w:pStyle w:val="FirstParagraph"/>
      </w:pPr>
      <w:r>
        <w:t xml:space="preserve">To answer our research question, we propose to conduct a study of three of the most popular </w:t>
      </w:r>
      <w:del w:id="97" w:author="Revision" w:date="2019-09-06T14:23:00Z">
        <w:r w:rsidR="0033519D">
          <w:delText>frontend</w:delText>
        </w:r>
      </w:del>
      <w:ins w:id="98" w:author="Revision" w:date="2019-09-06T14:23:00Z">
        <w:r>
          <w:t>front-end</w:t>
        </w:r>
      </w:ins>
      <w:r>
        <w:t xml:space="preserve"> development frameworks (i.e., Angular, React, and Vue) and their respective </w:t>
      </w:r>
      <w:del w:id="99" w:author="Revision" w:date="2019-09-06T14:23:00Z">
        <w:r w:rsidR="0033519D">
          <w:delText>digital ecosystems.</w:delText>
        </w:r>
      </w:del>
      <w:ins w:id="100" w:author="Revision" w:date="2019-09-06T14:23:00Z">
        <w:r>
          <w:t>POSSEs.</w:t>
        </w:r>
      </w:ins>
      <w:r>
        <w:t xml:space="preserve"> In doing so, we</w:t>
      </w:r>
      <w:ins w:id="101" w:author="Revision" w:date="2019-09-06T14:23:00Z">
        <w:r>
          <w:t xml:space="preserve"> respond to calls for data-driven approaches to investigate ecosystem dynamics (de Reuver et al. </w:t>
        </w:r>
      </w:ins>
      <w:moveToRangeStart w:id="102" w:author="Revision" w:date="2019-09-06T14:23:00Z" w:name="move18672237"/>
      <w:moveTo w:id="103" w:author="Revision" w:date="2019-09-06T14:23:00Z">
        <w:r>
          <w:t xml:space="preserve">2018). </w:t>
        </w:r>
      </w:moveTo>
      <w:moveToRangeEnd w:id="102"/>
      <w:ins w:id="104" w:author="Revision" w:date="2019-09-06T14:23:00Z">
        <w:r>
          <w:t>We</w:t>
        </w:r>
      </w:ins>
      <w:r>
        <w:t xml:space="preserve"> aim to analyze both the technical and social networks of those ecosystems with digital trace data (Berente et al. 2019) gathered from the projects’ GitHub and npm repositories. For our analysis, we will primarily use network analysis techniques (i.e., cluster, temporal, and network motif analyses). </w:t>
      </w:r>
      <w:del w:id="105" w:author="Revision" w:date="2019-09-06T14:23:00Z">
        <w:r w:rsidR="0033519D">
          <w:delText>In doing so, the aim of our study is</w:delText>
        </w:r>
      </w:del>
      <w:ins w:id="106" w:author="Revision" w:date="2019-09-06T14:23:00Z">
        <w:r>
          <w:t>This will help</w:t>
        </w:r>
      </w:ins>
      <w:r>
        <w:t xml:space="preserve"> to uncover the underlying </w:t>
      </w:r>
      <w:del w:id="107" w:author="Revision" w:date="2019-09-06T14:23:00Z">
        <w:r w:rsidR="0033519D">
          <w:delText xml:space="preserve">patterns and structures covering the social and </w:delText>
        </w:r>
      </w:del>
      <w:ins w:id="108" w:author="Revision" w:date="2019-09-06T14:23:00Z">
        <w:r>
          <w:t>socio-</w:t>
        </w:r>
      </w:ins>
      <w:r>
        <w:t xml:space="preserve">technical </w:t>
      </w:r>
      <w:del w:id="109" w:author="Revision" w:date="2019-09-06T14:23:00Z">
        <w:r w:rsidR="0033519D">
          <w:delText>perspective of POSSE</w:delText>
        </w:r>
      </w:del>
      <w:ins w:id="110" w:author="Revision" w:date="2019-09-06T14:23:00Z">
        <w:r>
          <w:t>dynamics leading to the evolution and growth of the digital ecosystems</w:t>
        </w:r>
      </w:ins>
      <w:r>
        <w:t>.</w:t>
      </w:r>
    </w:p>
    <w:p w14:paraId="03FB13F8" w14:textId="15420A12" w:rsidR="00946256" w:rsidRDefault="007E29B5">
      <w:pPr>
        <w:pStyle w:val="BodyText"/>
      </w:pPr>
      <w:r>
        <w:t xml:space="preserve">These findings </w:t>
      </w:r>
      <w:ins w:id="111" w:author="Revision" w:date="2019-09-06T14:23:00Z">
        <w:r>
          <w:t xml:space="preserve">will </w:t>
        </w:r>
      </w:ins>
      <w:r>
        <w:t xml:space="preserve">contribute to theory and </w:t>
      </w:r>
      <w:del w:id="112" w:author="Revision" w:date="2019-09-06T14:23:00Z">
        <w:r w:rsidR="0033519D">
          <w:delText>practices by, first, proposing</w:delText>
        </w:r>
      </w:del>
      <w:ins w:id="113" w:author="Revision" w:date="2019-09-06T14:23:00Z">
        <w:r>
          <w:t>practice in two important ways. First, we propose and develop</w:t>
        </w:r>
      </w:ins>
      <w:r>
        <w:t xml:space="preserve"> a socio-technical approach for analyzing </w:t>
      </w:r>
      <w:ins w:id="114" w:author="Revision" w:date="2019-09-06T14:23:00Z">
        <w:r>
          <w:t xml:space="preserve">evolutionary dynamics in </w:t>
        </w:r>
      </w:ins>
      <w:r>
        <w:t>POSSE</w:t>
      </w:r>
      <w:del w:id="115" w:author="Revision" w:date="2019-09-06T14:23:00Z">
        <w:r w:rsidR="0033519D">
          <w:delText>, combining both the technical and social layer.</w:delText>
        </w:r>
      </w:del>
      <w:ins w:id="116" w:author="Revision" w:date="2019-09-06T14:23:00Z">
        <w:r>
          <w:t>.</w:t>
        </w:r>
      </w:ins>
      <w:r>
        <w:t xml:space="preserve"> Second, we </w:t>
      </w:r>
      <w:ins w:id="117" w:author="Revision" w:date="2019-09-06T14:23:00Z">
        <w:r>
          <w:t xml:space="preserve">will </w:t>
        </w:r>
      </w:ins>
      <w:r>
        <w:t>advance our understanding of the growth and success of POSSE and identify important predictors.</w:t>
      </w:r>
      <w:ins w:id="118" w:author="Revision" w:date="2019-09-06T14:23:00Z">
        <w:r>
          <w:t xml:space="preserve"> Having insight into how social and technical networks (i.e., collaborators and dependencies) are interconnected, reveals interdependencies and enables conclusions on who drives which aspects in the development and ultimately the evolution of POSSE.</w:t>
        </w:r>
      </w:ins>
      <w:r>
        <w:t xml:space="preserve"> Combined, this research therefore benefits both research and practice related to POSSE and digital platform ecosystems in general.</w:t>
      </w:r>
    </w:p>
    <w:p w14:paraId="5239CDA3" w14:textId="21891940" w:rsidR="00946256" w:rsidRDefault="007E29B5">
      <w:pPr>
        <w:pStyle w:val="BodyText"/>
      </w:pPr>
      <w:r>
        <w:t>The remainder of this paper is organized as follows</w:t>
      </w:r>
      <w:del w:id="119" w:author="Revision" w:date="2019-09-06T14:23:00Z">
        <w:r w:rsidR="0033519D">
          <w:delText>:</w:delText>
        </w:r>
      </w:del>
      <w:ins w:id="120" w:author="Revision" w:date="2019-09-06T14:23:00Z">
        <w:r>
          <w:t>.</w:t>
        </w:r>
      </w:ins>
      <w:r>
        <w:t xml:space="preserve"> First, we define and explain the concept of POSSE and the social and technical interdependencies in open source projects in general and in POSSE in particular. Second, the proposed research design is introduced including the description of our data collection and analysis. Third, we present our expected results </w:t>
      </w:r>
      <w:r>
        <w:lastRenderedPageBreak/>
        <w:t>as well as our roadmap until ICIS 2019. Fourth, we conclude with a discussion about potential challenges, risks, and our expected contributions.</w:t>
      </w:r>
    </w:p>
    <w:p w14:paraId="0E92B711" w14:textId="77777777" w:rsidR="00946256" w:rsidRDefault="007E29B5">
      <w:pPr>
        <w:pStyle w:val="Heading1"/>
      </w:pPr>
      <w:bookmarkStart w:id="121" w:name="theoretical-background"/>
      <w:r>
        <w:t>Theoretical Background</w:t>
      </w:r>
      <w:bookmarkEnd w:id="121"/>
    </w:p>
    <w:p w14:paraId="2D85BA47" w14:textId="77777777" w:rsidR="00946256" w:rsidRDefault="007E29B5">
      <w:pPr>
        <w:pStyle w:val="Heading2"/>
      </w:pPr>
      <w:bookmarkStart w:id="122" w:name="X27e8f463a9e99efdbde3e5c23a81d74cff52f33"/>
      <w:r>
        <w:t>Platform-based Open Source Software Ecosystems</w:t>
      </w:r>
      <w:bookmarkEnd w:id="122"/>
    </w:p>
    <w:p w14:paraId="7E480AFC" w14:textId="13FD8818" w:rsidR="00946256" w:rsidRDefault="0033519D">
      <w:pPr>
        <w:pStyle w:val="FirstParagraph"/>
      </w:pPr>
      <w:del w:id="123" w:author="Revision" w:date="2019-09-06T14:23:00Z">
        <w:r>
          <w:delText xml:space="preserve">Popular OSS, such as the Linux kernel or Node, are platform-based, which means that they evolve around a </w:delText>
        </w:r>
        <w:r>
          <w:rPr>
            <w:i/>
          </w:rPr>
          <w:delText>digital platform</w:delText>
        </w:r>
      </w:del>
      <w:ins w:id="124" w:author="Revision" w:date="2019-09-06T14:23:00Z">
        <w:r w:rsidR="007E29B5">
          <w:t>With modern software systems changing from a monolithic to a platform-based design (Hanseth and Lyytinen 2010), software is created “on top” of digital platforms,</w:t>
        </w:r>
      </w:ins>
      <w:r w:rsidR="007E29B5">
        <w:t xml:space="preserve"> that is the “extensible codebase of a software-based system that provides core functionality shared by the modules that interoperate with it and the interfaces through which they interoperate” (Tiwana et al. 2010, p. 675). When the platform orchestrator opens the digital platform for </w:t>
      </w:r>
      <w:del w:id="125" w:author="Revision" w:date="2019-09-06T14:23:00Z">
        <w:r>
          <w:delText>external</w:delText>
        </w:r>
      </w:del>
      <w:ins w:id="126" w:author="Revision" w:date="2019-09-06T14:23:00Z">
        <w:r w:rsidR="007E29B5">
          <w:t>third-party</w:t>
        </w:r>
      </w:ins>
      <w:r w:rsidR="007E29B5">
        <w:t xml:space="preserve"> developers, it transitions to a </w:t>
      </w:r>
      <w:r w:rsidR="007E29B5">
        <w:rPr>
          <w:rPrChange w:id="127" w:author="Revision" w:date="2019-09-06T14:23:00Z">
            <w:rPr>
              <w:i/>
            </w:rPr>
          </w:rPrChange>
        </w:rPr>
        <w:t>software ecosystem</w:t>
      </w:r>
      <w:r w:rsidR="007E29B5">
        <w:t xml:space="preserve"> (Bosch 2009</w:t>
      </w:r>
      <w:del w:id="128" w:author="Revision" w:date="2019-09-06T14:23:00Z">
        <w:r>
          <w:delText>; Messerschmitt</w:delText>
        </w:r>
      </w:del>
      <w:ins w:id="129" w:author="Revision" w:date="2019-09-06T14:23:00Z">
        <w:r w:rsidR="007E29B5">
          <w:t>), which consists of the digital platform, its interfaces, complementary modules,</w:t>
        </w:r>
      </w:ins>
      <w:r w:rsidR="007E29B5">
        <w:t xml:space="preserve"> and </w:t>
      </w:r>
      <w:del w:id="130" w:author="Revision" w:date="2019-09-06T14:23:00Z">
        <w:r>
          <w:delText>Szyperski 2003).</w:delText>
        </w:r>
      </w:del>
      <w:ins w:id="131" w:author="Revision" w:date="2019-09-06T14:23:00Z">
        <w:r w:rsidR="007E29B5">
          <w:t>the developers (Tiwana 2013).</w:t>
        </w:r>
      </w:ins>
      <w:r w:rsidR="007E29B5">
        <w:t xml:space="preserve"> In software ecosystems,</w:t>
      </w:r>
      <w:del w:id="132" w:author="Revision" w:date="2019-09-06T14:23:00Z">
        <w:r>
          <w:delText xml:space="preserve"> third-party</w:delText>
        </w:r>
      </w:del>
      <w:r w:rsidR="007E29B5">
        <w:t xml:space="preserve"> developers contribute their time, knowledge, and skill to increase the value of the ecosystem by participating in it through the contribution of modules (Roberts et al. 2006), which are “add-on software subsystem that connect to the platform to add functionality to the platform” (Tiwana et al. 2010, p. 676). In this scenario, the platform functions as a hub with the complementary modules as spokes connected through application programming interfaces (APIs) or other technical standards (Jacobides et al. 2018). </w:t>
      </w:r>
      <w:ins w:id="133" w:author="Revision" w:date="2019-09-06T14:23:00Z">
        <w:r w:rsidR="007E29B5">
          <w:t xml:space="preserve">This transformation is also evident in OSS, where the resulting platform-based open source software “incorporate principles from open source development as well as traditional engineering principles (e.g. modular system design)” (Cataldo and Herbsleb 2010, p. 66). </w:t>
        </w:r>
      </w:ins>
      <w:r w:rsidR="007E29B5">
        <w:t xml:space="preserve">Accordingly, we define </w:t>
      </w:r>
      <w:r w:rsidR="007E29B5">
        <w:rPr>
          <w:i/>
        </w:rPr>
        <w:t>platform-based open source software ecosystems</w:t>
      </w:r>
      <w:r w:rsidR="007E29B5">
        <w:rPr>
          <w:i/>
          <w:rPrChange w:id="134" w:author="Revision" w:date="2019-09-06T14:23:00Z">
            <w:rPr/>
          </w:rPrChange>
        </w:rPr>
        <w:t xml:space="preserve"> (POSSE)</w:t>
      </w:r>
      <w:r w:rsidR="007E29B5">
        <w:t xml:space="preserve"> as “a collection of digital artifacts [i.e., modules] that </w:t>
      </w:r>
      <w:del w:id="135" w:author="Revision" w:date="2019-09-06T14:23:00Z">
        <w:r>
          <w:delText>co-evolve</w:delText>
        </w:r>
      </w:del>
      <w:ins w:id="136" w:author="Revision" w:date="2019-09-06T14:23:00Z">
        <w:r w:rsidR="007E29B5">
          <w:t>coevolve</w:t>
        </w:r>
      </w:ins>
      <w:r w:rsidR="007E29B5">
        <w:t xml:space="preserve"> through mutual interference, and the social actors related to these artifacts that are linked by a common interest” (Eck and Uebernickel 2016, p. 2).</w:t>
      </w:r>
    </w:p>
    <w:p w14:paraId="2CDA538B" w14:textId="0A609554" w:rsidR="00946256" w:rsidRDefault="007E29B5">
      <w:pPr>
        <w:pStyle w:val="BodyText"/>
      </w:pPr>
      <w:ins w:id="137" w:author="Revision" w:date="2019-09-06T14:23:00Z">
        <w:r>
          <w:t xml:space="preserve">The modular system design affords coordinating large numbers of developers that contribute interdependent modules through an ecosystem (Jacobides et al. 2018) in which interoperability with the platform core is ensured through the usage of the platform’s interfaces (Tiwana 2015). Therefore, POSSE involve “a large and heterogeneous collection of stakeholders that need to collaborate effectively in order to produce successful outcomes” (Cataldo and Herbsleb 2010, p. 65). Hence, they strongly depend on the contributions of a number of third-party developers that build complementary modules, which add functionality to the digital ecosystem. </w:t>
        </w:r>
      </w:ins>
      <w:r>
        <w:t xml:space="preserve">By enabling contributions by external actors, digital ecosystems are seen as a growing source of innovation where capabilities shift to the outside of the organization (Parker et al. 2017; Yoo 2013; Yoo et al. 2010). </w:t>
      </w:r>
      <w:del w:id="138" w:author="Revision" w:date="2019-09-06T14:23:00Z">
        <w:r w:rsidR="0033519D">
          <w:delText xml:space="preserve">The modular architecture allows for the coordination of heterogeneous third-party developers that </w:delText>
        </w:r>
      </w:del>
      <w:moveFromRangeStart w:id="139" w:author="Revision" w:date="2019-09-06T14:23:00Z" w:name="move18672235"/>
      <w:moveFrom w:id="140" w:author="Revision" w:date="2019-09-06T14:23:00Z">
        <w:r>
          <w:t xml:space="preserve">contribute interdependent modules through an ecosystem (Jacobides et al. 2018) in which interoperability with the platform core is ensured through the usage of the platform’s interfaces (Tiwana 2015). </w:t>
        </w:r>
      </w:moveFrom>
      <w:moveFromRangeEnd w:id="139"/>
      <w:r>
        <w:t xml:space="preserve">This opens up POSSE for contributions from a wide range of developers and therefore raises the importance of understanding the </w:t>
      </w:r>
      <w:del w:id="141" w:author="Revision" w:date="2019-09-06T14:23:00Z">
        <w:r w:rsidR="0033519D">
          <w:delText xml:space="preserve">interdependencies of </w:delText>
        </w:r>
      </w:del>
      <w:ins w:id="142" w:author="Revision" w:date="2019-09-06T14:23:00Z">
        <w:r>
          <w:t xml:space="preserve">dynamics between the </w:t>
        </w:r>
      </w:ins>
      <w:r>
        <w:t xml:space="preserve">social and technical </w:t>
      </w:r>
      <w:del w:id="143" w:author="Revision" w:date="2019-09-06T14:23:00Z">
        <w:r w:rsidR="0033519D">
          <w:delText>layers involved</w:delText>
        </w:r>
      </w:del>
      <w:ins w:id="144" w:author="Revision" w:date="2019-09-06T14:23:00Z">
        <w:r>
          <w:t>aspects of the ecosystem</w:t>
        </w:r>
      </w:ins>
      <w:r>
        <w:t>.</w:t>
      </w:r>
    </w:p>
    <w:p w14:paraId="4EC3C7D9" w14:textId="19B4478D" w:rsidR="00946256" w:rsidRDefault="0033519D">
      <w:pPr>
        <w:pStyle w:val="Heading2"/>
      </w:pPr>
      <w:bookmarkStart w:id="145" w:name="X1fcb93d72f9422f8603fc338ccd19854da236e0"/>
      <w:bookmarkStart w:id="146" w:name="Xfc0782bde883d9ae40148aee4a8d17d2cdff0df"/>
      <w:del w:id="147" w:author="Revision" w:date="2019-09-06T14:23:00Z">
        <w:r>
          <w:delText xml:space="preserve">Social and </w:delText>
        </w:r>
      </w:del>
      <w:ins w:id="148" w:author="Revision" w:date="2019-09-06T14:23:00Z">
        <w:r w:rsidR="007E29B5">
          <w:t>Socio-</w:t>
        </w:r>
      </w:ins>
      <w:r w:rsidR="007E29B5">
        <w:t xml:space="preserve">Technical </w:t>
      </w:r>
      <w:del w:id="149" w:author="Revision" w:date="2019-09-06T14:23:00Z">
        <w:r>
          <w:delText>Interdependencies</w:delText>
        </w:r>
      </w:del>
      <w:ins w:id="150" w:author="Revision" w:date="2019-09-06T14:23:00Z">
        <w:r w:rsidR="007E29B5">
          <w:t>Dynamics</w:t>
        </w:r>
      </w:ins>
      <w:r w:rsidR="007E29B5">
        <w:t xml:space="preserve"> in </w:t>
      </w:r>
      <w:ins w:id="151" w:author="Revision" w:date="2019-09-06T14:23:00Z">
        <w:r w:rsidR="007E29B5">
          <w:t xml:space="preserve">Platform-based </w:t>
        </w:r>
      </w:ins>
      <w:r w:rsidR="007E29B5">
        <w:t xml:space="preserve">Open Source </w:t>
      </w:r>
      <w:del w:id="152" w:author="Revision" w:date="2019-09-06T14:23:00Z">
        <w:r>
          <w:delText>Projects</w:delText>
        </w:r>
      </w:del>
      <w:bookmarkEnd w:id="145"/>
      <w:ins w:id="153" w:author="Revision" w:date="2019-09-06T14:23:00Z">
        <w:r w:rsidR="007E29B5">
          <w:t>Ecosystems</w:t>
        </w:r>
      </w:ins>
      <w:bookmarkEnd w:id="146"/>
    </w:p>
    <w:p w14:paraId="47D6AD31" w14:textId="77777777" w:rsidR="00946256" w:rsidRDefault="007E29B5">
      <w:pPr>
        <w:pStyle w:val="FirstParagraph"/>
      </w:pPr>
      <w:r>
        <w:t xml:space="preserve">OSS projects rely heavily on the communities surrounding these projects – without the contributions of time and effort of highly motivated developers, OSS projects cannot exist (Roberts et al. 2006). In general, the success of the open source model has led to an increase </w:t>
      </w:r>
      <w:r>
        <w:lastRenderedPageBreak/>
        <w:t>in OSS projects and new ideas on how innovation should be managed (Singh et al. 2011). OSS projects do not always produce software targeted at end users, but at developers and this software is “designed to be reused and to provide functionality to other software projects” (Haefliger et al. 2008, p. 180). Boland et al. (2007) make the point that technology (e.g., software) per se does not herald innovation in complex networks. Rather, diverse groups of actors with access to the technology are those putting their capabilities to innovative uses. In the context of OSS, voluntary software developers form project teams that emerge based on the developers’ social networks (Hahn et al. 2008). The success of OSS projects therefore is not only related to technical characteristics, but also to “the project production process and the broader social environment in which developers work” (Singh et al. 2011, p. 814). OSS projects can therefore be seen as socio-technical systems.</w:t>
      </w:r>
    </w:p>
    <w:p w14:paraId="11BF1715" w14:textId="34299EE0" w:rsidR="00946256" w:rsidRDefault="0033519D">
      <w:pPr>
        <w:pStyle w:val="BodyText"/>
        <w:rPr>
          <w:ins w:id="154" w:author="Revision" w:date="2019-09-06T14:23:00Z"/>
        </w:rPr>
      </w:pPr>
      <w:del w:id="155" w:author="Revision" w:date="2019-09-06T14:23:00Z">
        <w:r>
          <w:delText xml:space="preserve">As a special type of OSS, POSSE are archetypical socio-technical systems as well and contain both technical and social aspects. From a technical perspective, the digital ecosystem of a platform consists of the platform itself and complementary applications build by third-party developers (Cusumano and Gawer 2002; Tiwana 2013). From a social perspective, the platform, its orchestrator, and all the complementary modules and their creators form the platform’s ecosystem (Jacobides et al. </w:delText>
        </w:r>
      </w:del>
      <w:ins w:id="156" w:author="Revision" w:date="2019-09-06T14:23:00Z">
        <w:r w:rsidR="007E29B5">
          <w:t>Adopting a socio-technical view on POSSE, we conceptualize the socio-technical dynamics in POSSE by taking various relations between the social actors (i.e., developers) and technical artifacts (i.e., platform and modules) into account. By taking the social and technical network into account, various interactions between actors and artifacts are feasible, and potentially influence the evolutionary dynamics of the ecosystem. Whereby the social network consists of actor-actor relations and the technical network of artifact-artifact relations, we also consider actor-artefact relations between both networks. The relations of our conceptual socio-technical model of POSSE are shown in Figure 1. In this study, we treat the platform (i.e., the codebase of Angular, React, or Vue) as a black box, hence, we do not investigate the internal structure and modules of the platform. The focus of this study is on the interdependencies of the modules contributed by third-party developers to the platform’s ecosystem.</w:t>
        </w:r>
      </w:ins>
    </w:p>
    <w:p w14:paraId="448773DA" w14:textId="77777777" w:rsidR="00975626" w:rsidRDefault="007E29B5">
      <w:pPr>
        <w:pStyle w:val="BodyText"/>
        <w:rPr>
          <w:del w:id="157" w:author="Revision" w:date="2019-09-06T14:23:00Z"/>
        </w:rPr>
      </w:pPr>
      <w:moveFromRangeStart w:id="158" w:author="Revision" w:date="2019-09-06T14:23:00Z" w:name="move18672237"/>
      <w:moveFrom w:id="159" w:author="Revision" w:date="2019-09-06T14:23:00Z">
        <w:r>
          <w:t xml:space="preserve">2018). </w:t>
        </w:r>
      </w:moveFrom>
      <w:moveFromRangeEnd w:id="158"/>
      <w:del w:id="160" w:author="Revision" w:date="2019-09-06T14:23:00Z">
        <w:r w:rsidR="0033519D">
          <w:delText xml:space="preserve">Hence, POSSE do not only consist of the platform core, its interfaces, and related modules, but also include those third-party developers that contribute to the software ecosystem and thereby generate additional value for the platform and its users through increasing usage of the platform and its complementary software (Gawer and Cusumano </w:delText>
        </w:r>
      </w:del>
      <w:moveFromRangeStart w:id="161" w:author="Revision" w:date="2019-09-06T14:23:00Z" w:name="move18672236"/>
      <w:moveFrom w:id="162" w:author="Revision" w:date="2019-09-06T14:23:00Z">
        <w:r>
          <w:t>2008).</w:t>
        </w:r>
      </w:moveFrom>
      <w:moveFromRangeEnd w:id="161"/>
    </w:p>
    <w:p w14:paraId="1B74419F" w14:textId="77777777" w:rsidR="00975626" w:rsidRDefault="0033519D">
      <w:pPr>
        <w:pStyle w:val="BodyText"/>
        <w:rPr>
          <w:del w:id="163" w:author="Revision" w:date="2019-09-06T14:23:00Z"/>
        </w:rPr>
      </w:pPr>
      <w:del w:id="164" w:author="Revision" w:date="2019-09-06T14:23:00Z">
        <w:r>
          <w:delText>Originating in biology, the term of a habitat is closely linked to ecosystems and has been defined as the area in which a community (in this case a group of individuals from various species) lives. We adopt this term to define the areas of the POSSE that are made up from technical and social relationships between the individual third-party developers and the respective modules. Thereby, we aim to uncover communities, their habitats, and their effect on the underlying structure and growth of POSSE. Figure 1 shows the components of POSSE and the connection between the social and technical layer.</w:delText>
        </w:r>
      </w:del>
    </w:p>
    <w:p w14:paraId="6AE531C8" w14:textId="4002BFDE" w:rsidR="00946256" w:rsidRDefault="007E29B5">
      <w:pPr>
        <w:pStyle w:val="BodyText"/>
      </w:pPr>
      <w:r>
        <w:t>// PUT FIGURE 1 ABOUT HERE</w:t>
      </w:r>
    </w:p>
    <w:p w14:paraId="75B3A57D" w14:textId="07D53398" w:rsidR="00946256" w:rsidRDefault="0033519D">
      <w:pPr>
        <w:pStyle w:val="BodyText"/>
      </w:pPr>
      <w:del w:id="165" w:author="Revision" w:date="2019-09-06T14:23:00Z">
        <w:r>
          <w:delText>To</w:delText>
        </w:r>
      </w:del>
      <w:ins w:id="166" w:author="Revision" w:date="2019-09-06T14:23:00Z">
        <w:r w:rsidR="007E29B5">
          <w:t>In</w:t>
        </w:r>
      </w:ins>
      <w:r w:rsidR="007E29B5">
        <w:t xml:space="preserve"> sum</w:t>
      </w:r>
      <w:del w:id="167" w:author="Revision" w:date="2019-09-06T14:23:00Z">
        <w:r>
          <w:delText xml:space="preserve"> up</w:delText>
        </w:r>
      </w:del>
      <w:r w:rsidR="007E29B5">
        <w:t xml:space="preserve">, POSSE are the intersection of effects relating to digital platforms, ecosystems, and OSS. This intersection, combined with the effects emerging from the intertwined relationship of social and technical aspects, are uncharted territory. </w:t>
      </w:r>
      <w:del w:id="168" w:author="Revision" w:date="2019-09-06T14:23:00Z">
        <w:r>
          <w:delText>Due to the popularity and success of OSS—and especially POSSE—this combination of forces is a worthwhile area for research</w:delText>
        </w:r>
      </w:del>
      <w:ins w:id="169" w:author="Revision" w:date="2019-09-06T14:23:00Z">
        <w:r w:rsidR="007E29B5">
          <w:t xml:space="preserve">By following the call of Winter et al. (2014) to rethink socio-technical systems based on </w:t>
        </w:r>
        <w:proofErr w:type="gramStart"/>
        <w:r w:rsidR="007E29B5">
          <w:t>digitally-induced</w:t>
        </w:r>
        <w:proofErr w:type="gramEnd"/>
        <w:r w:rsidR="007E29B5">
          <w:t xml:space="preserve"> changes, we aim at revealing the combination of the underlying social and technical forces in POSSE. The conclusions drawn from our results, will help in structuring, managing, and growing POSSE, based on our identification of patterns and drivers in successful POSSE. Ultimately, our study will positively affect the success and popularity of POSSE</w:t>
        </w:r>
      </w:ins>
      <w:r w:rsidR="007E29B5">
        <w:t>.</w:t>
      </w:r>
    </w:p>
    <w:p w14:paraId="07E0928B" w14:textId="77777777" w:rsidR="00946256" w:rsidRDefault="007E29B5">
      <w:pPr>
        <w:pStyle w:val="Heading1"/>
      </w:pPr>
      <w:bookmarkStart w:id="170" w:name="preliminary-research-design"/>
      <w:r>
        <w:t>Preliminary Research Design</w:t>
      </w:r>
      <w:bookmarkEnd w:id="170"/>
    </w:p>
    <w:p w14:paraId="4D6281C9" w14:textId="77777777" w:rsidR="00946256" w:rsidRDefault="007E29B5">
      <w:pPr>
        <w:pStyle w:val="Heading2"/>
      </w:pPr>
      <w:bookmarkStart w:id="171" w:name="research-method-study-description"/>
      <w:r>
        <w:t>Research Method &amp; Study Description</w:t>
      </w:r>
      <w:bookmarkEnd w:id="171"/>
    </w:p>
    <w:p w14:paraId="5719EB10" w14:textId="192910C2" w:rsidR="00946256" w:rsidRDefault="007E29B5">
      <w:pPr>
        <w:pStyle w:val="FirstParagraph"/>
      </w:pPr>
      <w:r>
        <w:t xml:space="preserve">For this research project, we adopt a data-driven computational approach for theory development, following the recommendations for grounded theory methodology (Berente et al. 2019) and guidelines for qualitative research with digital trace data (Lindberg 2019). Here, we </w:t>
      </w:r>
      <w:del w:id="172" w:author="Revision" w:date="2019-09-06T14:23:00Z">
        <w:r w:rsidR="0033519D">
          <w:delText>refer to</w:delText>
        </w:r>
      </w:del>
      <w:ins w:id="173" w:author="Revision" w:date="2019-09-06T14:23:00Z">
        <w:r>
          <w:t>define</w:t>
        </w:r>
      </w:ins>
      <w:r>
        <w:t xml:space="preserve"> digital trace data as “digital records of activities and events that involve information technologies” (Berente et al. 2019, p. 51).</w:t>
      </w:r>
    </w:p>
    <w:p w14:paraId="185BA5FF" w14:textId="77777777" w:rsidR="00946256" w:rsidRDefault="007E29B5">
      <w:pPr>
        <w:pStyle w:val="BodyText"/>
      </w:pPr>
      <w:r>
        <w:lastRenderedPageBreak/>
        <w:t>We selected the three ecosystems by following a theoretical sampling strategy. Looking for similar and established POSSE, we identified three suitable ecosystems: (1) Angular</w:t>
      </w:r>
      <w:r>
        <w:rPr>
          <w:rStyle w:val="FootnoteReference"/>
        </w:rPr>
        <w:footnoteReference w:id="2"/>
      </w:r>
      <w:r>
        <w:t>(https://angular.io/), (2) React (https://reactjs.org/), (3) and Vue (https://vuejs.org/). All ecosystems are currently among the most popular front-end-frameworks for web- or web-app-development (Stack Overflow 2019). Further, they are suitable as all three ecosystems share similarities: they are written in JavaScript or derivatives (i.e., TypeScript) and aim at providing a basis for web- or app-development. While their respective implementations might differ, the ecosystems also remain similar due to their shared intent (i.e., front-end frameworks). Table 1 provides an overview of all three ecosystems.</w:t>
      </w:r>
    </w:p>
    <w:p w14:paraId="0EFBF1AB" w14:textId="77777777" w:rsidR="00946256" w:rsidRDefault="007E29B5">
      <w:pPr>
        <w:pStyle w:val="BodyText"/>
      </w:pPr>
      <w:r>
        <w:t>// PUT TABLE 1 ABOUT HERE</w:t>
      </w:r>
    </w:p>
    <w:p w14:paraId="7272F247" w14:textId="77777777" w:rsidR="00946256" w:rsidRDefault="007E29B5">
      <w:pPr>
        <w:pStyle w:val="Heading2"/>
      </w:pPr>
      <w:bookmarkStart w:id="174" w:name="data-collection"/>
      <w:r>
        <w:t>Data Collection</w:t>
      </w:r>
      <w:bookmarkEnd w:id="174"/>
    </w:p>
    <w:p w14:paraId="5774A157" w14:textId="77777777" w:rsidR="00975626" w:rsidRDefault="007E29B5">
      <w:pPr>
        <w:pStyle w:val="FirstParagraph"/>
        <w:rPr>
          <w:del w:id="175" w:author="Revision" w:date="2019-09-06T14:23:00Z"/>
        </w:rPr>
      </w:pPr>
      <w:r>
        <w:t xml:space="preserve">To collect data on our three ecosystems, we utilize two main data sources: </w:t>
      </w:r>
      <w:r>
        <w:rPr>
          <w:i/>
          <w:rPrChange w:id="176" w:author="Revision" w:date="2019-09-06T14:23:00Z">
            <w:rPr/>
          </w:rPrChange>
        </w:rPr>
        <w:t>GitHub</w:t>
      </w:r>
      <w:r>
        <w:t xml:space="preserve"> (https://github.com), which all three </w:t>
      </w:r>
      <w:ins w:id="177" w:author="Revision" w:date="2019-09-06T14:23:00Z">
        <w:r>
          <w:t xml:space="preserve">cases </w:t>
        </w:r>
      </w:ins>
      <w:r>
        <w:t xml:space="preserve">use as source code repository, and </w:t>
      </w:r>
      <w:r>
        <w:rPr>
          <w:i/>
          <w:rPrChange w:id="178" w:author="Revision" w:date="2019-09-06T14:23:00Z">
            <w:rPr/>
          </w:rPrChange>
        </w:rPr>
        <w:t>npm</w:t>
      </w:r>
      <w:r>
        <w:t xml:space="preserve"> (https://npmjs.com), which all three </w:t>
      </w:r>
      <w:ins w:id="179" w:author="Revision" w:date="2019-09-06T14:23:00Z">
        <w:r>
          <w:t xml:space="preserve">cases </w:t>
        </w:r>
      </w:ins>
      <w:r>
        <w:t xml:space="preserve">use as release management and distribution tool. </w:t>
      </w:r>
      <w:del w:id="180" w:author="Revision" w:date="2019-09-06T14:23:00Z">
        <w:r w:rsidR="0033519D">
          <w:delText>If needed, we can extend our data collection to GH Archive (https://gharchive.org/), a publicly available data repository, recording and archiving timeline data from the GitHub API. However, as both GitHub and npm provide public access to their data via an API, we will prioritize a first-hand-access.</w:delText>
        </w:r>
      </w:del>
    </w:p>
    <w:p w14:paraId="31EE4CD5" w14:textId="77777777" w:rsidR="00975626" w:rsidRDefault="007E29B5">
      <w:pPr>
        <w:pStyle w:val="BodyText"/>
        <w:rPr>
          <w:del w:id="181" w:author="Revision" w:date="2019-09-06T14:23:00Z"/>
        </w:rPr>
      </w:pPr>
      <w:r>
        <w:t>From GitHub, we are able to collect detailed information about the collaborators</w:t>
      </w:r>
      <w:del w:id="182" w:author="Revision" w:date="2019-09-06T14:23:00Z">
        <w:r w:rsidR="0033519D">
          <w:delText xml:space="preserve"> and the commits made for both the platform core) and</w:delText>
        </w:r>
      </w:del>
      <w:ins w:id="183" w:author="Revision" w:date="2019-09-06T14:23:00Z">
        <w:r>
          <w:t>, codebase, and development process</w:t>
        </w:r>
      </w:ins>
      <w:r>
        <w:t xml:space="preserve"> for each module. </w:t>
      </w:r>
      <w:del w:id="184" w:author="Revision" w:date="2019-09-06T14:23:00Z">
        <w:r w:rsidR="0033519D">
          <w:delText>Further, we are able to collect data on the lines of code (additions and deletions) for every commit and who committed these lines of code as well as comments made by contributors or other users.</w:delText>
        </w:r>
      </w:del>
    </w:p>
    <w:p w14:paraId="1E066830" w14:textId="77777777" w:rsidR="00975626" w:rsidRDefault="007E29B5">
      <w:pPr>
        <w:pStyle w:val="BodyText"/>
        <w:rPr>
          <w:del w:id="185" w:author="Revision" w:date="2019-09-06T14:23:00Z"/>
        </w:rPr>
      </w:pPr>
      <w:r>
        <w:t>From npm, we are able to collect detailed information about the releases related to the respective ecosystem</w:t>
      </w:r>
      <w:del w:id="186" w:author="Revision" w:date="2019-09-06T14:23:00Z">
        <w:r w:rsidR="0033519D">
          <w:delText xml:space="preserve"> – both for the platform core and for each module. Included in these details is a list of technical dependencies to other modules of the ecosystem for each release. The list of dependencies thereby includes all modules that are registered in the npm registry. Further, we are also able to get information on the download counts – again for the platform core and each module – for each single day.</w:delText>
        </w:r>
      </w:del>
    </w:p>
    <w:p w14:paraId="311929A8" w14:textId="77777777" w:rsidR="00975626" w:rsidRDefault="007E29B5">
      <w:pPr>
        <w:pStyle w:val="BodyText"/>
        <w:rPr>
          <w:del w:id="187" w:author="Revision" w:date="2019-09-06T14:23:00Z"/>
        </w:rPr>
      </w:pPr>
      <w:ins w:id="188" w:author="Revision" w:date="2019-09-06T14:23:00Z">
        <w:r>
          <w:t xml:space="preserve">. </w:t>
        </w:r>
      </w:ins>
      <w:r>
        <w:t xml:space="preserve">To identify modules for each of the three ecosystems, we utilize the search API offered by the npm registry. </w:t>
      </w:r>
      <w:del w:id="189" w:author="Revision" w:date="2019-09-06T14:23:00Z">
        <w:r w:rsidR="0033519D">
          <w:delText>Via a keyword search on the ecosystem’s name, we</w:delText>
        </w:r>
      </w:del>
      <w:ins w:id="190" w:author="Revision" w:date="2019-09-06T14:23:00Z">
        <w:r>
          <w:t>We</w:t>
        </w:r>
      </w:ins>
      <w:r>
        <w:t xml:space="preserve"> are able to identify every publicly available module for each of the ecosystems</w:t>
      </w:r>
      <w:del w:id="191" w:author="Revision" w:date="2019-09-06T14:23:00Z">
        <w:r w:rsidR="0033519D">
          <w:delText>. While modules</w:delText>
        </w:r>
      </w:del>
      <w:ins w:id="192" w:author="Revision" w:date="2019-09-06T14:23:00Z">
        <w:r>
          <w:t xml:space="preserve"> by searching</w:t>
        </w:r>
      </w:ins>
      <w:r>
        <w:t xml:space="preserve"> for </w:t>
      </w:r>
      <w:del w:id="193" w:author="Revision" w:date="2019-09-06T14:23:00Z">
        <w:r w:rsidR="0033519D">
          <w:delText>Angular and React are tagged with</w:delText>
        </w:r>
      </w:del>
      <w:ins w:id="194" w:author="Revision" w:date="2019-09-06T14:23:00Z">
        <w:r>
          <w:t>tags such as</w:t>
        </w:r>
      </w:ins>
      <w:r>
        <w:t xml:space="preserve"> “angular</w:t>
      </w:r>
      <w:del w:id="195" w:author="Revision" w:date="2019-09-06T14:23:00Z">
        <w:r w:rsidR="0033519D">
          <w:delText>” and</w:delText>
        </w:r>
      </w:del>
      <w:ins w:id="196" w:author="Revision" w:date="2019-09-06T14:23:00Z">
        <w:r>
          <w:t>”,</w:t>
        </w:r>
      </w:ins>
      <w:r>
        <w:t xml:space="preserve"> “react</w:t>
      </w:r>
      <w:del w:id="197" w:author="Revision" w:date="2019-09-06T14:23:00Z">
        <w:r w:rsidR="0033519D">
          <w:delText xml:space="preserve">” respectively, modules for </w:delText>
        </w:r>
      </w:del>
      <w:ins w:id="198" w:author="Revision" w:date="2019-09-06T14:23:00Z">
        <w:r>
          <w:t>”, and “</w:t>
        </w:r>
      </w:ins>
      <w:r>
        <w:t>vue</w:t>
      </w:r>
      <w:del w:id="199" w:author="Revision" w:date="2019-09-06T14:23:00Z">
        <w:r w:rsidR="0033519D">
          <w:delText xml:space="preserve"> are tagged “vue”, “vue.js”, or “vuejs”.</w:delText>
        </w:r>
      </w:del>
      <w:ins w:id="200" w:author="Revision" w:date="2019-09-06T14:23:00Z">
        <w:r>
          <w:t>”.</w:t>
        </w:r>
      </w:ins>
      <w:r>
        <w:t xml:space="preserve"> Including </w:t>
      </w:r>
      <w:del w:id="201" w:author="Revision" w:date="2019-09-06T14:23:00Z">
        <w:r w:rsidR="0033519D">
          <w:delText xml:space="preserve">these </w:delText>
        </w:r>
      </w:del>
      <w:r>
        <w:t xml:space="preserve">variants, we are </w:t>
      </w:r>
      <w:ins w:id="202" w:author="Revision" w:date="2019-09-06T14:23:00Z">
        <w:r>
          <w:t xml:space="preserve">thereby </w:t>
        </w:r>
      </w:ins>
      <w:r>
        <w:t>able to identify all needed modules.</w:t>
      </w:r>
    </w:p>
    <w:p w14:paraId="3EC580BC" w14:textId="5FAFE4CB" w:rsidR="00946256" w:rsidRDefault="007E29B5">
      <w:pPr>
        <w:pStyle w:val="FirstParagraph"/>
        <w:pPrChange w:id="203" w:author="Revision" w:date="2019-09-06T14:23:00Z">
          <w:pPr>
            <w:pStyle w:val="BodyText"/>
          </w:pPr>
        </w:pPrChange>
      </w:pPr>
      <w:ins w:id="204" w:author="Revision" w:date="2019-09-06T14:23:00Z">
        <w:r>
          <w:t xml:space="preserve"> As of August 2019, we have collected the data of 58,548 modules over all three ecosystems. Table 2 provides an overview of the collected data from npm. </w:t>
        </w:r>
      </w:ins>
      <w:r>
        <w:t xml:space="preserve">Combining the data from GitHub and npm, we are able to aggregate measures such as the number of modules available in an ecosystem, the lines of code affected by a release, the lines of code per contributor per release, or the lines of code per download per day, giving us a wide range of </w:t>
      </w:r>
      <w:ins w:id="205" w:author="Revision" w:date="2019-09-06T14:23:00Z">
        <w:r>
          <w:t xml:space="preserve">additional </w:t>
        </w:r>
      </w:ins>
      <w:r>
        <w:t xml:space="preserve">measures </w:t>
      </w:r>
      <w:del w:id="206" w:author="Revision" w:date="2019-09-06T14:23:00Z">
        <w:r w:rsidR="0033519D">
          <w:delText>for</w:delText>
        </w:r>
      </w:del>
      <w:ins w:id="207" w:author="Revision" w:date="2019-09-06T14:23:00Z">
        <w:r>
          <w:t>to interpret and explain</w:t>
        </w:r>
      </w:ins>
      <w:r>
        <w:t xml:space="preserve"> the </w:t>
      </w:r>
      <w:ins w:id="208" w:author="Revision" w:date="2019-09-06T14:23:00Z">
        <w:r>
          <w:t xml:space="preserve">evolution and </w:t>
        </w:r>
      </w:ins>
      <w:r>
        <w:t xml:space="preserve">growth </w:t>
      </w:r>
      <w:del w:id="209" w:author="Revision" w:date="2019-09-06T14:23:00Z">
        <w:r w:rsidR="0033519D">
          <w:delText xml:space="preserve">and success of POSSE </w:delText>
        </w:r>
      </w:del>
      <w:r>
        <w:t>(cf. Lindberg 2019). Including temporal data (e.g., quarterly downloads</w:t>
      </w:r>
      <w:del w:id="210" w:author="Revision" w:date="2019-09-06T14:23:00Z">
        <w:r w:rsidR="0033519D">
          <w:delText xml:space="preserve"> from npm</w:delText>
        </w:r>
      </w:del>
      <w:r>
        <w:t xml:space="preserve">), we are able to </w:t>
      </w:r>
      <w:del w:id="211" w:author="Revision" w:date="2019-09-06T14:23:00Z">
        <w:r w:rsidR="0033519D">
          <w:delText>calculate a “velocity” for</w:delText>
        </w:r>
      </w:del>
      <w:ins w:id="212" w:author="Revision" w:date="2019-09-06T14:23:00Z">
        <w:r>
          <w:t>set these measurements into context and investigate</w:t>
        </w:r>
      </w:ins>
      <w:r>
        <w:t xml:space="preserve"> the </w:t>
      </w:r>
      <w:del w:id="213" w:author="Revision" w:date="2019-09-06T14:23:00Z">
        <w:r w:rsidR="0033519D">
          <w:delText>platform core and each module, further extending our options for later data analysis</w:delText>
        </w:r>
      </w:del>
      <w:ins w:id="214" w:author="Revision" w:date="2019-09-06T14:23:00Z">
        <w:r>
          <w:t>ecosystem’s evolution and growth over time</w:t>
        </w:r>
      </w:ins>
      <w:r>
        <w:t>.</w:t>
      </w:r>
    </w:p>
    <w:p w14:paraId="39E8785A" w14:textId="77777777" w:rsidR="00946256" w:rsidRDefault="007E29B5">
      <w:pPr>
        <w:pStyle w:val="BodyText"/>
        <w:rPr>
          <w:ins w:id="215" w:author="Revision" w:date="2019-09-06T14:23:00Z"/>
        </w:rPr>
      </w:pPr>
      <w:ins w:id="216" w:author="Revision" w:date="2019-09-06T14:23:00Z">
        <w:r>
          <w:t>// PUT TABLE 2 ABOUT HERE</w:t>
        </w:r>
      </w:ins>
    </w:p>
    <w:p w14:paraId="265DD62F" w14:textId="77777777" w:rsidR="00946256" w:rsidRDefault="007E29B5">
      <w:pPr>
        <w:pStyle w:val="Heading2"/>
      </w:pPr>
      <w:bookmarkStart w:id="217" w:name="data-analysis"/>
      <w:r>
        <w:t>Data Analysis</w:t>
      </w:r>
      <w:bookmarkEnd w:id="217"/>
    </w:p>
    <w:p w14:paraId="78EE9978" w14:textId="79E93455" w:rsidR="00946256" w:rsidRDefault="007E29B5">
      <w:pPr>
        <w:pStyle w:val="FirstParagraph"/>
      </w:pPr>
      <w:r>
        <w:t xml:space="preserve">In a first step, based on the collected data on the social relationships as well as the technical dependencies of the modules, we are going to generate directed graphs for </w:t>
      </w:r>
      <w:del w:id="218" w:author="Revision" w:date="2019-09-06T14:23:00Z">
        <w:r w:rsidR="0033519D">
          <w:delText>general network analyses and further cluster, temporal, and network motifs analyses. By adopting a network perspective on the social and technical relationships in the ecosystem, first we will calculate general network measures (i.e., degrees, centralities, modularity) (Wasserman and Faust 1994), followed by cluster analysis for both the social and technical network.</w:delText>
        </w:r>
      </w:del>
      <w:ins w:id="219" w:author="Revision" w:date="2019-09-06T14:23:00Z">
        <w:r>
          <w:t xml:space="preserve">the subsequent network analysis. In a first step, we will create two separate networks for both the social and technical aspects of the ecosystems. For the </w:t>
        </w:r>
        <w:r>
          <w:rPr>
            <w:i/>
          </w:rPr>
          <w:t>social network</w:t>
        </w:r>
        <w:r>
          <w:t xml:space="preserve">, we will construct an actor-actor network based on the relationships of the ecosystem’s developers (i.e., shared contributions to modules and/or other social links based on GitHub follows). For the </w:t>
        </w:r>
        <w:r>
          <w:rPr>
            <w:i/>
          </w:rPr>
          <w:lastRenderedPageBreak/>
          <w:t>technical network</w:t>
        </w:r>
        <w:r>
          <w:t>, we will construct artefact-artefact networks representing the module dependencies. In addition, to take the socio-technical aspect into account, we will model the actor-artefact interconnections (i.e., the actor in the social network is linked to its artefacts in the technical network). Table 3 describes the operationalization of each edge type of the networks in line with our conceptual framework (see Figure 1).</w:t>
        </w:r>
      </w:ins>
    </w:p>
    <w:p w14:paraId="74828CF9" w14:textId="02899300" w:rsidR="00946256" w:rsidRDefault="0033519D">
      <w:pPr>
        <w:pStyle w:val="BodyText"/>
        <w:rPr>
          <w:ins w:id="220" w:author="Revision" w:date="2019-09-06T14:23:00Z"/>
        </w:rPr>
      </w:pPr>
      <w:del w:id="221" w:author="Revision" w:date="2019-09-06T14:23:00Z">
        <w:r>
          <w:delText xml:space="preserve">The </w:delText>
        </w:r>
      </w:del>
      <w:ins w:id="222" w:author="Revision" w:date="2019-09-06T14:23:00Z">
        <w:r w:rsidR="007E29B5">
          <w:t>// PUT TABLE 3 ABOUT HERE</w:t>
        </w:r>
      </w:ins>
    </w:p>
    <w:p w14:paraId="5B77C716" w14:textId="77777777" w:rsidR="00975626" w:rsidRDefault="007E29B5">
      <w:pPr>
        <w:pStyle w:val="BodyText"/>
        <w:rPr>
          <w:del w:id="223" w:author="Revision" w:date="2019-09-06T14:23:00Z"/>
        </w:rPr>
      </w:pPr>
      <w:ins w:id="224" w:author="Revision" w:date="2019-09-06T14:23:00Z">
        <w:r>
          <w:t xml:space="preserve">In line with our research question, the </w:t>
        </w:r>
      </w:ins>
      <w:r>
        <w:t>main goal</w:t>
      </w:r>
      <w:del w:id="225" w:author="Revision" w:date="2019-09-06T14:23:00Z">
        <w:r w:rsidR="0033519D">
          <w:delText>, especially</w:delText>
        </w:r>
      </w:del>
      <w:r>
        <w:t xml:space="preserve"> of the </w:t>
      </w:r>
      <w:del w:id="226" w:author="Revision" w:date="2019-09-06T14:23:00Z">
        <w:r w:rsidR="0033519D">
          <w:delText>cluster</w:delText>
        </w:r>
      </w:del>
      <w:ins w:id="227" w:author="Revision" w:date="2019-09-06T14:23:00Z">
        <w:r>
          <w:t>network</w:t>
        </w:r>
      </w:ins>
      <w:r>
        <w:t xml:space="preserve"> analysis</w:t>
      </w:r>
      <w:del w:id="228" w:author="Revision" w:date="2019-09-06T14:23:00Z">
        <w:r w:rsidR="0033519D">
          <w:delText>,</w:delText>
        </w:r>
      </w:del>
      <w:r>
        <w:t xml:space="preserve"> is to identify </w:t>
      </w:r>
      <w:del w:id="229" w:author="Revision" w:date="2019-09-06T14:23:00Z">
        <w:r w:rsidR="0033519D">
          <w:delText xml:space="preserve">cliques of social actors (i.e., developers) and groups of </w:delText>
        </w:r>
      </w:del>
      <w:ins w:id="230" w:author="Revision" w:date="2019-09-06T14:23:00Z">
        <w:r>
          <w:t>socio-</w:t>
        </w:r>
      </w:ins>
      <w:r>
        <w:t xml:space="preserve">technical </w:t>
      </w:r>
      <w:del w:id="231" w:author="Revision" w:date="2019-09-06T14:23:00Z">
        <w:r w:rsidR="0033519D">
          <w:delText>dependencies between modules inside the networks, which</w:delText>
        </w:r>
      </w:del>
      <w:ins w:id="232" w:author="Revision" w:date="2019-09-06T14:23:00Z">
        <w:r>
          <w:t>dynamics in the ecosystems and explain the ecosystems’ evolution. To achieve this goal,</w:t>
        </w:r>
      </w:ins>
      <w:r>
        <w:t xml:space="preserve"> we will </w:t>
      </w:r>
      <w:del w:id="233" w:author="Revision" w:date="2019-09-06T14:23:00Z">
        <w:r w:rsidR="0033519D">
          <w:delText>later use</w:delText>
        </w:r>
      </w:del>
      <w:ins w:id="234" w:author="Revision" w:date="2019-09-06T14:23:00Z">
        <w:r>
          <w:t>apply multiple network analysis techniques: (1) cluster analysis, (2) temporal analysis, and (3) motif analysis. First,</w:t>
        </w:r>
      </w:ins>
      <w:r>
        <w:t xml:space="preserve"> for</w:t>
      </w:r>
      <w:del w:id="235" w:author="Revision" w:date="2019-09-06T14:23:00Z">
        <w:r w:rsidR="0033519D">
          <w:delText xml:space="preserve"> comparison. For</w:delText>
        </w:r>
      </w:del>
      <w:r>
        <w:t xml:space="preserve"> our </w:t>
      </w:r>
      <w:r>
        <w:rPr>
          <w:i/>
          <w:rPrChange w:id="236" w:author="Revision" w:date="2019-09-06T14:23:00Z">
            <w:rPr/>
          </w:rPrChange>
        </w:rPr>
        <w:t>cluster analysis</w:t>
      </w:r>
      <w:r>
        <w:t xml:space="preserve">, we will use the </w:t>
      </w:r>
      <w:r>
        <w:rPr>
          <w:i/>
          <w:rPrChange w:id="237" w:author="Revision" w:date="2019-09-06T14:23:00Z">
            <w:rPr/>
          </w:rPrChange>
        </w:rPr>
        <w:t>Density-Based Spatial Clustering of Applications with Noise (DBSCAN)</w:t>
      </w:r>
      <w:r>
        <w:t xml:space="preserve"> algorithm introduced by Ester et al. (1996</w:t>
      </w:r>
      <w:del w:id="238" w:author="Revision" w:date="2019-09-06T14:23:00Z">
        <w:r w:rsidR="0033519D">
          <w:delText>). We choose a density-based over a centroid-based clustering,</w:delText>
        </w:r>
      </w:del>
      <w:ins w:id="239" w:author="Revision" w:date="2019-09-06T14:23:00Z">
        <w:r>
          <w:t>),</w:t>
        </w:r>
      </w:ins>
      <w:r>
        <w:t xml:space="preserve"> which identifies clusters of arbitrary shape and accounts for outliers in the data, </w:t>
      </w:r>
      <w:del w:id="240" w:author="Revision" w:date="2019-09-06T14:23:00Z">
        <w:r w:rsidR="0033519D">
          <w:delText>hence, no</w:delText>
        </w:r>
      </w:del>
      <w:ins w:id="241" w:author="Revision" w:date="2019-09-06T14:23:00Z">
        <w:r>
          <w:t>and does not need</w:t>
        </w:r>
      </w:ins>
      <w:r>
        <w:t xml:space="preserve"> a priori specification of the number of clusters</w:t>
      </w:r>
      <w:del w:id="242" w:author="Revision" w:date="2019-09-06T14:23:00Z">
        <w:r w:rsidR="0033519D">
          <w:delText xml:space="preserve"> is necessary (Vaast et al. 2017).</w:delText>
        </w:r>
      </w:del>
    </w:p>
    <w:p w14:paraId="759C7A67" w14:textId="77777777" w:rsidR="00975626" w:rsidRDefault="0033519D">
      <w:pPr>
        <w:pStyle w:val="BodyText"/>
        <w:rPr>
          <w:del w:id="243" w:author="Revision" w:date="2019-09-06T14:23:00Z"/>
        </w:rPr>
      </w:pPr>
      <w:del w:id="244" w:author="Revision" w:date="2019-09-06T14:23:00Z">
        <w:r>
          <w:delText>In addition, we aim to conduct a</w:delText>
        </w:r>
      </w:del>
      <w:ins w:id="245" w:author="Revision" w:date="2019-09-06T14:23:00Z">
        <w:r w:rsidR="007E29B5">
          <w:t>. These clusters of actors or modules might provide insight into underlying similarities and the clusters’ evolution over time (e.g., different layers of modules or different use cases, such as middleware and front-end modules). Second, the</w:t>
        </w:r>
      </w:ins>
      <w:r w:rsidR="007E29B5">
        <w:t xml:space="preserve"> </w:t>
      </w:r>
      <w:r w:rsidR="007E29B5">
        <w:rPr>
          <w:i/>
          <w:rPrChange w:id="246" w:author="Revision" w:date="2019-09-06T14:23:00Z">
            <w:rPr/>
          </w:rPrChange>
        </w:rPr>
        <w:t>temporal analysis</w:t>
      </w:r>
      <w:r w:rsidR="007E29B5">
        <w:t xml:space="preserve"> of the </w:t>
      </w:r>
      <w:del w:id="247" w:author="Revision" w:date="2019-09-06T14:23:00Z">
        <w:r>
          <w:delText>whole network</w:delText>
        </w:r>
      </w:del>
      <w:ins w:id="248" w:author="Revision" w:date="2019-09-06T14:23:00Z">
        <w:r w:rsidR="007E29B5">
          <w:t>networks</w:t>
        </w:r>
      </w:ins>
      <w:r w:rsidR="007E29B5">
        <w:t xml:space="preserve"> and </w:t>
      </w:r>
      <w:del w:id="249" w:author="Revision" w:date="2019-09-06T14:23:00Z">
        <w:r>
          <w:delText>its</w:delText>
        </w:r>
      </w:del>
      <w:ins w:id="250" w:author="Revision" w:date="2019-09-06T14:23:00Z">
        <w:r w:rsidR="007E29B5">
          <w:t>their</w:t>
        </w:r>
      </w:ins>
      <w:r w:rsidR="007E29B5">
        <w:t xml:space="preserve"> clusters </w:t>
      </w:r>
      <w:proofErr w:type="gramStart"/>
      <w:ins w:id="251" w:author="Revision" w:date="2019-09-06T14:23:00Z">
        <w:r w:rsidR="007E29B5">
          <w:t>allows</w:t>
        </w:r>
        <w:proofErr w:type="gramEnd"/>
        <w:r w:rsidR="007E29B5">
          <w:t xml:space="preserve"> us </w:t>
        </w:r>
      </w:ins>
      <w:r w:rsidR="007E29B5">
        <w:t>to identify changes over time and potential key events that lead to</w:t>
      </w:r>
      <w:del w:id="252" w:author="Revision" w:date="2019-09-06T14:23:00Z">
        <w:r>
          <w:delText xml:space="preserve"> those</w:delText>
        </w:r>
      </w:del>
      <w:r w:rsidR="007E29B5">
        <w:t xml:space="preserve"> changes in the networks. In doing so, we can analyze the patterns that led to the evolution and growth of the ecosystems and are able to identify effects on </w:t>
      </w:r>
      <w:ins w:id="253" w:author="Revision" w:date="2019-09-06T14:23:00Z">
        <w:r w:rsidR="007E29B5">
          <w:t xml:space="preserve">the </w:t>
        </w:r>
      </w:ins>
      <w:r w:rsidR="007E29B5">
        <w:t xml:space="preserve">micro </w:t>
      </w:r>
      <w:ins w:id="254" w:author="Revision" w:date="2019-09-06T14:23:00Z">
        <w:r w:rsidR="007E29B5">
          <w:t xml:space="preserve">(e.g., the movement of actors between </w:t>
        </w:r>
      </w:ins>
      <w:r w:rsidR="007E29B5">
        <w:t xml:space="preserve">and </w:t>
      </w:r>
      <w:ins w:id="255" w:author="Revision" w:date="2019-09-06T14:23:00Z">
        <w:r w:rsidR="007E29B5">
          <w:t xml:space="preserve">across modules) and the </w:t>
        </w:r>
      </w:ins>
      <w:r w:rsidR="007E29B5">
        <w:t xml:space="preserve">macro </w:t>
      </w:r>
      <w:del w:id="256" w:author="Revision" w:date="2019-09-06T14:23:00Z">
        <w:r>
          <w:delText>levels</w:delText>
        </w:r>
      </w:del>
      <w:ins w:id="257" w:author="Revision" w:date="2019-09-06T14:23:00Z">
        <w:r w:rsidR="007E29B5">
          <w:t>(e.g., the distribution and growth of module clusters) level</w:t>
        </w:r>
      </w:ins>
      <w:r w:rsidR="007E29B5">
        <w:t xml:space="preserve"> (cf.</w:t>
      </w:r>
      <w:del w:id="258" w:author="Revision" w:date="2019-09-06T14:23:00Z">
        <w:r>
          <w:delText> </w:delText>
        </w:r>
      </w:del>
      <w:ins w:id="259" w:author="Revision" w:date="2019-09-06T14:23:00Z">
        <w:r w:rsidR="007E29B5">
          <w:t xml:space="preserve"> </w:t>
        </w:r>
      </w:ins>
      <w:r w:rsidR="007E29B5">
        <w:t>Lindberg 2019).</w:t>
      </w:r>
    </w:p>
    <w:p w14:paraId="4F671A60" w14:textId="72F12CA6" w:rsidR="00946256" w:rsidRDefault="0033519D">
      <w:pPr>
        <w:pStyle w:val="BodyText"/>
      </w:pPr>
      <w:del w:id="260" w:author="Revision" w:date="2019-09-06T14:23:00Z">
        <w:r>
          <w:delText>Furthermore, we plan on conducting a motif analysis with both networks. A</w:delText>
        </w:r>
      </w:del>
      <w:ins w:id="261" w:author="Revision" w:date="2019-09-06T14:23:00Z">
        <w:r w:rsidR="007E29B5">
          <w:t xml:space="preserve"> Third, the</w:t>
        </w:r>
      </w:ins>
      <w:r w:rsidR="007E29B5">
        <w:t xml:space="preserve"> </w:t>
      </w:r>
      <w:r w:rsidR="007E29B5">
        <w:rPr>
          <w:i/>
          <w:rPrChange w:id="262" w:author="Revision" w:date="2019-09-06T14:23:00Z">
            <w:rPr/>
          </w:rPrChange>
        </w:rPr>
        <w:t>motif analysis</w:t>
      </w:r>
      <w:r w:rsidR="007E29B5">
        <w:t xml:space="preserve"> identifies “recurring, significant patterns of interconnections” (Milo et al. 2002, p. 824). Thus, a network motif can be described as a repeating sub-graph in a network or across networks. By detecting network motifs, we aim to identify patterns that might hint at underlying </w:t>
      </w:r>
      <w:del w:id="263" w:author="Revision" w:date="2019-09-06T14:23:00Z">
        <w:r>
          <w:delText>relations</w:delText>
        </w:r>
      </w:del>
      <w:ins w:id="264" w:author="Revision" w:date="2019-09-06T14:23:00Z">
        <w:r w:rsidR="007E29B5">
          <w:t>dynamics</w:t>
        </w:r>
      </w:ins>
      <w:r w:rsidR="007E29B5">
        <w:t xml:space="preserve"> between the modules (technical </w:t>
      </w:r>
      <w:del w:id="265" w:author="Revision" w:date="2019-09-06T14:23:00Z">
        <w:r>
          <w:delText>layer</w:delText>
        </w:r>
      </w:del>
      <w:ins w:id="266" w:author="Revision" w:date="2019-09-06T14:23:00Z">
        <w:r w:rsidR="007E29B5">
          <w:t>network</w:t>
        </w:r>
      </w:ins>
      <w:r w:rsidR="007E29B5">
        <w:t xml:space="preserve">) and/or the developers (social </w:t>
      </w:r>
      <w:del w:id="267" w:author="Revision" w:date="2019-09-06T14:23:00Z">
        <w:r>
          <w:delText>layer</w:delText>
        </w:r>
      </w:del>
      <w:ins w:id="268" w:author="Revision" w:date="2019-09-06T14:23:00Z">
        <w:r w:rsidR="007E29B5">
          <w:t>network</w:t>
        </w:r>
      </w:ins>
      <w:r w:rsidR="007E29B5">
        <w:t>) not accounted for in the cluster analysis.</w:t>
      </w:r>
      <w:del w:id="269" w:author="Revision" w:date="2019-09-06T14:23:00Z">
        <w:r>
          <w:delText xml:space="preserve"> For motif analysis, we plan to use the implementation of Wernicke (2006)’s RAND-ESU algorithm of the Python library graph-tools (https://graph-tool.skewed.de/).</w:delText>
        </w:r>
      </w:del>
    </w:p>
    <w:p w14:paraId="416BC0B2" w14:textId="20D319B7" w:rsidR="00946256" w:rsidRDefault="0033519D">
      <w:pPr>
        <w:pStyle w:val="BodyText"/>
      </w:pPr>
      <w:del w:id="270" w:author="Revision" w:date="2019-09-06T14:23:00Z">
        <w:r>
          <w:delText>All these measures</w:delText>
        </w:r>
      </w:del>
      <w:ins w:id="271" w:author="Revision" w:date="2019-09-06T14:23:00Z">
        <w:r w:rsidR="007E29B5">
          <w:t>The results of the applied network analysis techniques</w:t>
        </w:r>
      </w:ins>
      <w:r w:rsidR="007E29B5">
        <w:t xml:space="preserve"> will then be used </w:t>
      </w:r>
      <w:del w:id="272" w:author="Revision" w:date="2019-09-06T14:23:00Z">
        <w:r>
          <w:delText>as predictors</w:delText>
        </w:r>
      </w:del>
      <w:ins w:id="273" w:author="Revision" w:date="2019-09-06T14:23:00Z">
        <w:r w:rsidR="007E29B5">
          <w:t>to derive explanations</w:t>
        </w:r>
      </w:ins>
      <w:r w:rsidR="007E29B5">
        <w:t xml:space="preserve"> for </w:t>
      </w:r>
      <w:del w:id="274" w:author="Revision" w:date="2019-09-06T14:23:00Z">
        <w:r>
          <w:delText xml:space="preserve">our current main independent variable: </w:delText>
        </w:r>
      </w:del>
      <w:ins w:id="275" w:author="Revision" w:date="2019-09-06T14:23:00Z">
        <w:r w:rsidR="007E29B5">
          <w:t xml:space="preserve">the evolution and </w:t>
        </w:r>
      </w:ins>
      <w:r w:rsidR="007E29B5">
        <w:t xml:space="preserve">growth of the ecosystem. In this specific context, we define growth as a combination of </w:t>
      </w:r>
      <w:del w:id="276" w:author="Revision" w:date="2019-09-06T14:23:00Z">
        <w:r>
          <w:delText>four</w:delText>
        </w:r>
      </w:del>
      <w:ins w:id="277" w:author="Revision" w:date="2019-09-06T14:23:00Z">
        <w:r w:rsidR="007E29B5">
          <w:t>multiple</w:t>
        </w:r>
      </w:ins>
      <w:r w:rsidR="007E29B5">
        <w:t xml:space="preserve"> indicators</w:t>
      </w:r>
      <w:del w:id="278" w:author="Revision" w:date="2019-09-06T14:23:00Z">
        <w:r>
          <w:delText>: first</w:delText>
        </w:r>
      </w:del>
      <w:ins w:id="279" w:author="Revision" w:date="2019-09-06T14:23:00Z">
        <w:r w:rsidR="007E29B5">
          <w:t>. First</w:t>
        </w:r>
      </w:ins>
      <w:r w:rsidR="007E29B5">
        <w:t xml:space="preserve">, we will utilize the number of downloads </w:t>
      </w:r>
      <w:del w:id="280" w:author="Revision" w:date="2019-09-06T14:23:00Z">
        <w:r>
          <w:delText>– for the platform core and associated modules –</w:delText>
        </w:r>
      </w:del>
      <w:ins w:id="281" w:author="Revision" w:date="2019-09-06T14:23:00Z">
        <w:r w:rsidR="007E29B5">
          <w:t>per module</w:t>
        </w:r>
      </w:ins>
      <w:r w:rsidR="007E29B5">
        <w:t xml:space="preserve"> as an indicator for </w:t>
      </w:r>
      <w:ins w:id="282" w:author="Revision" w:date="2019-09-06T14:23:00Z">
        <w:r w:rsidR="007E29B5">
          <w:t xml:space="preserve">its </w:t>
        </w:r>
      </w:ins>
      <w:r w:rsidR="007E29B5">
        <w:t xml:space="preserve">popularity. Second, we will include the number of </w:t>
      </w:r>
      <w:del w:id="283" w:author="Revision" w:date="2019-09-06T14:23:00Z">
        <w:r>
          <w:delText>collaborators for the platform core</w:delText>
        </w:r>
      </w:del>
      <w:ins w:id="284" w:author="Revision" w:date="2019-09-06T14:23:00Z">
        <w:r w:rsidR="007E29B5">
          <w:t>ecosystems actors (i.e., developers)</w:t>
        </w:r>
      </w:ins>
      <w:r w:rsidR="007E29B5">
        <w:t xml:space="preserve"> as an indicator for the growth of the </w:t>
      </w:r>
      <w:del w:id="285" w:author="Revision" w:date="2019-09-06T14:23:00Z">
        <w:r>
          <w:delText>core team</w:delText>
        </w:r>
      </w:del>
      <w:ins w:id="286" w:author="Revision" w:date="2019-09-06T14:23:00Z">
        <w:r w:rsidR="007E29B5">
          <w:t>ecosystem</w:t>
        </w:r>
      </w:ins>
      <w:r w:rsidR="007E29B5">
        <w:t xml:space="preserve"> (e.g., Setia et al. 2012).</w:t>
      </w:r>
      <w:del w:id="287" w:author="Revision" w:date="2019-09-06T14:23:00Z">
        <w:r>
          <w:delText xml:space="preserve"> Third, we will use the number of lines of code added or deleted as an indicator for growth regarding the code base.</w:delText>
        </w:r>
      </w:del>
      <w:r w:rsidR="007E29B5">
        <w:t xml:space="preserve"> Utilizing this multi-indicator approach enables us to observe an ecosystem’s growth on multiple dimensions (cf.</w:t>
      </w:r>
      <w:del w:id="288" w:author="Revision" w:date="2019-09-06T14:23:00Z">
        <w:r>
          <w:delText xml:space="preserve"> </w:delText>
        </w:r>
      </w:del>
      <w:ins w:id="289" w:author="Revision" w:date="2019-09-06T14:23:00Z">
        <w:r w:rsidR="007E29B5">
          <w:t> </w:t>
        </w:r>
      </w:ins>
      <w:r w:rsidR="007E29B5">
        <w:t xml:space="preserve">Lindberg 2019). </w:t>
      </w:r>
      <w:del w:id="290" w:author="Revision" w:date="2019-09-06T14:23:00Z">
        <w:r>
          <w:delText>Fourth</w:delText>
        </w:r>
      </w:del>
      <w:ins w:id="291" w:author="Revision" w:date="2019-09-06T14:23:00Z">
        <w:r w:rsidR="007E29B5">
          <w:t>Third</w:t>
        </w:r>
      </w:ins>
      <w:r w:rsidR="007E29B5">
        <w:t xml:space="preserve">, we analyze the rate at which modules are added to the ecosystem, which not only is an indicator for its growth, but also for the rate of innovation in the ecosystem (Parker et al. 2017). </w:t>
      </w:r>
      <w:ins w:id="292" w:author="Revision" w:date="2019-09-06T14:23:00Z">
        <w:r w:rsidR="007E29B5">
          <w:t xml:space="preserve">Fourth, to measure the evolution of a particular module, we will analyze the rate at which it is upgraded (Tiwana 2015). </w:t>
        </w:r>
      </w:ins>
      <w:r w:rsidR="007E29B5">
        <w:t xml:space="preserve">With the help of correlation analysis or regression analysis, we plan then on demonstrating which of the </w:t>
      </w:r>
      <w:proofErr w:type="gramStart"/>
      <w:r w:rsidR="007E29B5">
        <w:t>above mentioned</w:t>
      </w:r>
      <w:proofErr w:type="gramEnd"/>
      <w:r w:rsidR="007E29B5">
        <w:t xml:space="preserve"> measures regarding social or technical networks predicts growth</w:t>
      </w:r>
      <w:del w:id="293" w:author="Revision" w:date="2019-09-06T14:23:00Z">
        <w:r>
          <w:delText xml:space="preserve"> of an ecosystem.</w:delText>
        </w:r>
      </w:del>
      <w:ins w:id="294" w:author="Revision" w:date="2019-09-06T14:23:00Z">
        <w:r w:rsidR="007E29B5">
          <w:t>.</w:t>
        </w:r>
      </w:ins>
      <w:r w:rsidR="007E29B5">
        <w:t xml:space="preserve"> Especially by including a temporal dimension, we are able to identify cause and effect more clearly (cf. Lindberg 2019).</w:t>
      </w:r>
    </w:p>
    <w:p w14:paraId="5DCC551D" w14:textId="77777777" w:rsidR="00946256" w:rsidRDefault="007E29B5">
      <w:pPr>
        <w:pStyle w:val="Heading1"/>
      </w:pPr>
      <w:bookmarkStart w:id="295" w:name="expected-results"/>
      <w:r>
        <w:lastRenderedPageBreak/>
        <w:t>Expected Results</w:t>
      </w:r>
      <w:bookmarkEnd w:id="295"/>
    </w:p>
    <w:p w14:paraId="0E995142" w14:textId="77777777" w:rsidR="00975626" w:rsidRDefault="007E29B5">
      <w:pPr>
        <w:pStyle w:val="FirstParagraph"/>
        <w:rPr>
          <w:del w:id="296" w:author="Revision" w:date="2019-09-06T14:23:00Z"/>
        </w:rPr>
      </w:pPr>
      <w:r>
        <w:t xml:space="preserve">Due to the </w:t>
      </w:r>
      <w:del w:id="297" w:author="Revision" w:date="2019-09-06T14:23:00Z">
        <w:r w:rsidR="0033519D">
          <w:delText>explorative</w:delText>
        </w:r>
      </w:del>
      <w:ins w:id="298" w:author="Revision" w:date="2019-09-06T14:23:00Z">
        <w:r>
          <w:t>exploratory</w:t>
        </w:r>
      </w:ins>
      <w:r>
        <w:t xml:space="preserve"> nature of this study, we remain open to different results and different explanations (cf. Lindberg 2019). However, based on existing work, we have some prior </w:t>
      </w:r>
      <w:del w:id="299" w:author="Revision" w:date="2019-09-06T14:23:00Z">
        <w:r w:rsidR="0033519D">
          <w:delText>assertions, which</w:delText>
        </w:r>
      </w:del>
      <w:ins w:id="300" w:author="Revision" w:date="2019-09-06T14:23:00Z">
        <w:r>
          <w:t>assumptions of what</w:t>
        </w:r>
      </w:ins>
      <w:r>
        <w:t xml:space="preserve"> we expect to see.</w:t>
      </w:r>
    </w:p>
    <w:p w14:paraId="02EA1B52" w14:textId="1208F1A9" w:rsidR="00946256" w:rsidRDefault="0033519D">
      <w:pPr>
        <w:pStyle w:val="FirstParagraph"/>
        <w:pPrChange w:id="301" w:author="Revision" w:date="2019-09-06T14:23:00Z">
          <w:pPr>
            <w:pStyle w:val="BodyText"/>
          </w:pPr>
        </w:pPrChange>
      </w:pPr>
      <w:del w:id="302" w:author="Revision" w:date="2019-09-06T14:23:00Z">
        <w:r>
          <w:delText>Answering our research question as stated above</w:delText>
        </w:r>
      </w:del>
      <w:ins w:id="303" w:author="Revision" w:date="2019-09-06T14:23:00Z">
        <w:r w:rsidR="007E29B5">
          <w:t xml:space="preserve"> First</w:t>
        </w:r>
      </w:ins>
      <w:r w:rsidR="007E29B5">
        <w:t xml:space="preserve">, we expect </w:t>
      </w:r>
      <w:ins w:id="304" w:author="Revision" w:date="2019-09-06T14:23:00Z">
        <w:r w:rsidR="007E29B5">
          <w:t xml:space="preserve">the developers’ </w:t>
        </w:r>
      </w:ins>
      <w:r w:rsidR="007E29B5">
        <w:t>social networks</w:t>
      </w:r>
      <w:del w:id="305" w:author="Revision" w:date="2019-09-06T14:23:00Z">
        <w:r>
          <w:delText>, derived from the collaboration networks of modules,</w:delText>
        </w:r>
      </w:del>
      <w:r w:rsidR="007E29B5">
        <w:t xml:space="preserve"> to </w:t>
      </w:r>
      <w:del w:id="306" w:author="Revision" w:date="2019-09-06T14:23:00Z">
        <w:r>
          <w:delText xml:space="preserve">have an effect on </w:delText>
        </w:r>
      </w:del>
      <w:ins w:id="307" w:author="Revision" w:date="2019-09-06T14:23:00Z">
        <w:r w:rsidR="007E29B5">
          <w:t xml:space="preserve">affect the </w:t>
        </w:r>
      </w:ins>
      <w:r w:rsidR="007E29B5">
        <w:t xml:space="preserve">technical </w:t>
      </w:r>
      <w:del w:id="308" w:author="Revision" w:date="2019-09-06T14:23:00Z">
        <w:r>
          <w:delText>networks, derived from the dependencies</w:delText>
        </w:r>
      </w:del>
      <w:ins w:id="309" w:author="Revision" w:date="2019-09-06T14:23:00Z">
        <w:r w:rsidR="007E29B5">
          <w:t>network</w:t>
        </w:r>
      </w:ins>
      <w:r w:rsidR="007E29B5">
        <w:t xml:space="preserve"> of </w:t>
      </w:r>
      <w:del w:id="310" w:author="Revision" w:date="2019-09-06T14:23:00Z">
        <w:r>
          <w:delText>modules within ecosystems. In detail, we expect to see that if collaboration networks are of less modularity, dependency networks are as well</w:delText>
        </w:r>
      </w:del>
      <w:ins w:id="311" w:author="Revision" w:date="2019-09-06T14:23:00Z">
        <w:r w:rsidR="007E29B5">
          <w:t>the ecosystem</w:t>
        </w:r>
      </w:ins>
      <w:r w:rsidR="007E29B5">
        <w:t xml:space="preserve">. We expect this to occur because developers bring their own technical experience and knowledge into the </w:t>
      </w:r>
      <w:proofErr w:type="gramStart"/>
      <w:r w:rsidR="007E29B5">
        <w:t>projects</w:t>
      </w:r>
      <w:proofErr w:type="gramEnd"/>
      <w:r w:rsidR="007E29B5">
        <w:t xml:space="preserve"> they are working on</w:t>
      </w:r>
      <w:del w:id="312" w:author="Revision" w:date="2019-09-06T14:23:00Z">
        <w:r>
          <w:delText xml:space="preserve"> – including</w:delText>
        </w:r>
      </w:del>
      <w:ins w:id="313" w:author="Revision" w:date="2019-09-06T14:23:00Z">
        <w:r w:rsidR="007E29B5">
          <w:t>, which includes integrating</w:t>
        </w:r>
      </w:ins>
      <w:r w:rsidR="007E29B5">
        <w:t xml:space="preserve"> modules they have used before</w:t>
      </w:r>
      <w:ins w:id="314" w:author="Revision" w:date="2019-09-06T14:23:00Z">
        <w:r w:rsidR="007E29B5">
          <w:t xml:space="preserve"> in other projects</w:t>
        </w:r>
      </w:ins>
      <w:r w:rsidR="007E29B5">
        <w:t xml:space="preserve">. This means that if developers collaborate on different modules together, they might use the same dependencies across multiple modules. Hence, these choices made by one </w:t>
      </w:r>
      <w:del w:id="315" w:author="Revision" w:date="2019-09-06T14:23:00Z">
        <w:r>
          <w:delText>third-party developer</w:delText>
        </w:r>
      </w:del>
      <w:ins w:id="316" w:author="Revision" w:date="2019-09-06T14:23:00Z">
        <w:r w:rsidR="007E29B5">
          <w:t>actor</w:t>
        </w:r>
      </w:ins>
      <w:r w:rsidR="007E29B5">
        <w:t xml:space="preserve"> might create trajectories for the remaining </w:t>
      </w:r>
      <w:del w:id="317" w:author="Revision" w:date="2019-09-06T14:23:00Z">
        <w:r>
          <w:delText>third-party developers</w:delText>
        </w:r>
      </w:del>
      <w:ins w:id="318" w:author="Revision" w:date="2019-09-06T14:23:00Z">
        <w:r w:rsidR="007E29B5">
          <w:t>actors</w:t>
        </w:r>
      </w:ins>
      <w:r w:rsidR="007E29B5">
        <w:t xml:space="preserve"> (Boland et al. 2007</w:t>
      </w:r>
      <w:del w:id="319" w:author="Revision" w:date="2019-09-06T14:23:00Z">
        <w:r>
          <w:delText>), especially if they share the same digital habitat.</w:delText>
        </w:r>
      </w:del>
      <w:ins w:id="320" w:author="Revision" w:date="2019-09-06T14:23:00Z">
        <w:r w:rsidR="007E29B5">
          <w:t>).</w:t>
        </w:r>
      </w:ins>
    </w:p>
    <w:p w14:paraId="7C2BA8FF" w14:textId="77777777" w:rsidR="00975626" w:rsidRDefault="0033519D">
      <w:pPr>
        <w:pStyle w:val="BodyText"/>
        <w:rPr>
          <w:del w:id="321" w:author="Revision" w:date="2019-09-06T14:23:00Z"/>
        </w:rPr>
      </w:pPr>
      <w:del w:id="322" w:author="Revision" w:date="2019-09-06T14:23:00Z">
        <w:r>
          <w:delText>Regarding the interrelation of structure and technical dependencies, we see a priori no indication for the structure (i.e., collaborators) to follow the technical dependencies – we would, as done above, argue for an inverse effect (i.e., the technical dependencies to follow the collaborators). In our specific context, we imagine only marginal cases in which the social network (i.e., collaborators) changes due to changes in the technical network (i.e., dependencies) – for instance, only due to a help request from the collaborators of the including module towards collaborators of the dependency.</w:delText>
        </w:r>
      </w:del>
    </w:p>
    <w:p w14:paraId="6A26CDD6" w14:textId="31FF3F37" w:rsidR="00946256" w:rsidRDefault="0033519D">
      <w:pPr>
        <w:pStyle w:val="BlockText"/>
        <w:rPr>
          <w:ins w:id="323" w:author="Revision" w:date="2019-09-06T14:23:00Z"/>
        </w:rPr>
      </w:pPr>
      <w:del w:id="324" w:author="Revision" w:date="2019-09-06T14:23:00Z">
        <w:r>
          <w:delText>Further, we expect number of modules</w:delText>
        </w:r>
      </w:del>
      <w:ins w:id="325" w:author="Revision" w:date="2019-09-06T14:23:00Z">
        <w:r w:rsidR="007E29B5">
          <w:t>Proposition 1: The technical dependencies of a module are influenced by the social relations of participating actors.</w:t>
        </w:r>
      </w:ins>
    </w:p>
    <w:p w14:paraId="6DB37BA9" w14:textId="77777777" w:rsidR="00946256" w:rsidRDefault="007E29B5">
      <w:pPr>
        <w:pStyle w:val="FirstParagraph"/>
        <w:rPr>
          <w:ins w:id="326" w:author="Revision" w:date="2019-09-06T14:23:00Z"/>
        </w:rPr>
      </w:pPr>
      <w:ins w:id="327" w:author="Revision" w:date="2019-09-06T14:23:00Z">
        <w:r>
          <w:t>Second, we also expect technical network to have an effect on the social network. For instance, developers using a particular module might seek help from its developer, report a bug, or request additional functionality. This connection might lead to new social relations in the future. For example, both actors might collaborate on new modules, merge their existing modules due to similar functionalities, or form new clusters of actors.</w:t>
        </w:r>
      </w:ins>
    </w:p>
    <w:p w14:paraId="199BE8F9" w14:textId="77777777" w:rsidR="00946256" w:rsidRDefault="007E29B5">
      <w:pPr>
        <w:pStyle w:val="BlockText"/>
        <w:rPr>
          <w:ins w:id="328" w:author="Revision" w:date="2019-09-06T14:23:00Z"/>
        </w:rPr>
      </w:pPr>
      <w:ins w:id="329" w:author="Revision" w:date="2019-09-06T14:23:00Z">
        <w:r>
          <w:t>Proposition 2: The social relations of participating actors are influenced by the technical dependencies of contributed modules.</w:t>
        </w:r>
      </w:ins>
    </w:p>
    <w:p w14:paraId="0D456590" w14:textId="77777777" w:rsidR="00946256" w:rsidRDefault="007E29B5">
      <w:pPr>
        <w:pStyle w:val="FirstParagraph"/>
        <w:rPr>
          <w:ins w:id="330" w:author="Revision" w:date="2019-09-06T14:23:00Z"/>
        </w:rPr>
      </w:pPr>
      <w:ins w:id="331" w:author="Revision" w:date="2019-09-06T14:23:00Z">
        <w:r>
          <w:t>Third, based on the shown interdependent relationship between social actors and technical dependencies, we expect to see a cyclical interaction between both networks.</w:t>
        </w:r>
      </w:ins>
    </w:p>
    <w:p w14:paraId="3A55F544" w14:textId="77777777" w:rsidR="00946256" w:rsidRDefault="007E29B5">
      <w:pPr>
        <w:pStyle w:val="BlockText"/>
        <w:rPr>
          <w:ins w:id="332" w:author="Revision" w:date="2019-09-06T14:23:00Z"/>
        </w:rPr>
      </w:pPr>
      <w:ins w:id="333" w:author="Revision" w:date="2019-09-06T14:23:00Z">
        <w:r>
          <w:t>Proposition 3: The technical dependencies of a module and the social relations of associated actors form a cyclical interaction over time.</w:t>
        </w:r>
      </w:ins>
    </w:p>
    <w:p w14:paraId="0EAF1523" w14:textId="4FF05494" w:rsidR="00946256" w:rsidRDefault="007E29B5">
      <w:pPr>
        <w:pStyle w:val="FirstParagraph"/>
        <w:pPrChange w:id="334" w:author="Revision" w:date="2019-09-06T14:23:00Z">
          <w:pPr>
            <w:pStyle w:val="BodyText"/>
          </w:pPr>
        </w:pPrChange>
      </w:pPr>
      <w:ins w:id="335" w:author="Revision" w:date="2019-09-06T14:23:00Z">
        <w:r>
          <w:t>Fourth, we expect the growth of the social network</w:t>
        </w:r>
      </w:ins>
      <w:r>
        <w:t xml:space="preserve"> to correlate with </w:t>
      </w:r>
      <w:del w:id="336" w:author="Revision" w:date="2019-09-06T14:23:00Z">
        <w:r w:rsidR="0033519D">
          <w:delText>download numbers</w:delText>
        </w:r>
      </w:del>
      <w:ins w:id="337" w:author="Revision" w:date="2019-09-06T14:23:00Z">
        <w:r>
          <w:t>the growth of the technical network</w:t>
        </w:r>
      </w:ins>
      <w:r>
        <w:t xml:space="preserve">, as a higher number of available modules </w:t>
      </w:r>
      <w:del w:id="338" w:author="Revision" w:date="2019-09-06T14:23:00Z">
        <w:r w:rsidR="0033519D">
          <w:delText>might increase</w:delText>
        </w:r>
      </w:del>
      <w:ins w:id="339" w:author="Revision" w:date="2019-09-06T14:23:00Z">
        <w:r>
          <w:t>increases</w:t>
        </w:r>
      </w:ins>
      <w:r>
        <w:t xml:space="preserve"> the </w:t>
      </w:r>
      <w:del w:id="340" w:author="Revision" w:date="2019-09-06T14:23:00Z">
        <w:r w:rsidR="0033519D">
          <w:delText>value</w:delText>
        </w:r>
      </w:del>
      <w:ins w:id="341" w:author="Revision" w:date="2019-09-06T14:23:00Z">
        <w:r>
          <w:t>attractiveness</w:t>
        </w:r>
      </w:ins>
      <w:r>
        <w:t xml:space="preserve"> of </w:t>
      </w:r>
      <w:del w:id="342" w:author="Revision" w:date="2019-09-06T14:23:00Z">
        <w:r w:rsidR="0033519D">
          <w:delText>an</w:delText>
        </w:r>
      </w:del>
      <w:ins w:id="343" w:author="Revision" w:date="2019-09-06T14:23:00Z">
        <w:r>
          <w:t>the</w:t>
        </w:r>
      </w:ins>
      <w:r>
        <w:t xml:space="preserve"> ecosystem for developers</w:t>
      </w:r>
      <w:del w:id="344" w:author="Revision" w:date="2019-09-06T14:23:00Z">
        <w:r w:rsidR="0033519D">
          <w:delText>, as</w:delText>
        </w:r>
      </w:del>
      <w:ins w:id="345" w:author="Revision" w:date="2019-09-06T14:23:00Z">
        <w:r>
          <w:t xml:space="preserve"> (Parker et al. 2017). This is because</w:t>
        </w:r>
      </w:ins>
      <w:r>
        <w:t xml:space="preserve"> more modules might increase reuse and the chance to find a suitable module for a problem at hand.</w:t>
      </w:r>
    </w:p>
    <w:p w14:paraId="6DCA949D" w14:textId="77777777" w:rsidR="00946256" w:rsidRDefault="007E29B5">
      <w:pPr>
        <w:pStyle w:val="BlockText"/>
        <w:rPr>
          <w:ins w:id="346" w:author="Revision" w:date="2019-09-06T14:23:00Z"/>
        </w:rPr>
      </w:pPr>
      <w:ins w:id="347" w:author="Revision" w:date="2019-09-06T14:23:00Z">
        <w:r>
          <w:t xml:space="preserve">Proposition 4: The growth of the social and technical networks </w:t>
        </w:r>
        <w:proofErr w:type="gramStart"/>
        <w:r>
          <w:t>are</w:t>
        </w:r>
        <w:proofErr w:type="gramEnd"/>
        <w:r>
          <w:t xml:space="preserve"> correlated.</w:t>
        </w:r>
      </w:ins>
    </w:p>
    <w:p w14:paraId="0FB42E05" w14:textId="77777777" w:rsidR="00946256" w:rsidRDefault="007E29B5">
      <w:pPr>
        <w:pStyle w:val="FirstParagraph"/>
        <w:rPr>
          <w:ins w:id="348" w:author="Revision" w:date="2019-09-06T14:23:00Z"/>
        </w:rPr>
      </w:pPr>
      <w:ins w:id="349" w:author="Revision" w:date="2019-09-06T14:23:00Z">
        <w:r>
          <w:t>Fifth, even though the modules themselves are independent from the codebase of the platform core, they use functionality provided by other modules, which results in a dependency on the module it draws functionality from. Therefore, the introduction of a new module might lead to a new cluster of modules that are enabled by the newly provided functionality. This goes in line with recent studies that show that OSS is constructed and evolves through layers of changes on which future development activities can build on (Howison and Crowston 2014). According to this theory of superposition, a software layer only uses “what is already there” (Howison and Crowston 2014, p. 34). We believe that a similar mechanism is also observable in POSSE and explains its evolution.</w:t>
        </w:r>
      </w:ins>
    </w:p>
    <w:p w14:paraId="0E562759" w14:textId="77777777" w:rsidR="00946256" w:rsidRDefault="007E29B5">
      <w:pPr>
        <w:pStyle w:val="BlockText"/>
        <w:rPr>
          <w:ins w:id="350" w:author="Revision" w:date="2019-09-06T14:23:00Z"/>
        </w:rPr>
      </w:pPr>
      <w:ins w:id="351" w:author="Revision" w:date="2019-09-06T14:23:00Z">
        <w:r>
          <w:t>Proposition 5: The introduction of novel functionality provided by additional modules enables ecosystem evolution and generates module clusters depending on the additional modules.</w:t>
        </w:r>
      </w:ins>
    </w:p>
    <w:p w14:paraId="1A303748" w14:textId="77777777" w:rsidR="00946256" w:rsidRDefault="007E29B5">
      <w:pPr>
        <w:pStyle w:val="Heading1"/>
        <w:rPr>
          <w:moveTo w:id="352" w:author="Revision" w:date="2019-09-06T14:23:00Z"/>
        </w:rPr>
        <w:pPrChange w:id="353" w:author="Revision" w:date="2019-09-06T14:23:00Z">
          <w:pPr>
            <w:pStyle w:val="Heading2"/>
          </w:pPr>
        </w:pPrChange>
      </w:pPr>
      <w:bookmarkStart w:id="354" w:name="expected-contribution"/>
      <w:moveToRangeStart w:id="355" w:author="Revision" w:date="2019-09-06T14:23:00Z" w:name="move18672238"/>
      <w:moveTo w:id="356" w:author="Revision" w:date="2019-09-06T14:23:00Z">
        <w:r>
          <w:lastRenderedPageBreak/>
          <w:t>Expected Contribution</w:t>
        </w:r>
        <w:bookmarkEnd w:id="354"/>
      </w:moveTo>
    </w:p>
    <w:moveToRangeEnd w:id="355"/>
    <w:p w14:paraId="51E99C03" w14:textId="77777777" w:rsidR="00975626" w:rsidRDefault="007E29B5">
      <w:pPr>
        <w:pStyle w:val="Heading1"/>
        <w:rPr>
          <w:del w:id="357" w:author="Revision" w:date="2019-09-06T14:23:00Z"/>
        </w:rPr>
      </w:pPr>
      <w:ins w:id="358" w:author="Revision" w:date="2019-09-06T14:23:00Z">
        <w:r>
          <w:t>This study proposes a data-driven approach to uncover socio-technical dynamics in POSSE. Thereby, we expect to contribute to the research on digital ecosystems as well as open source software as follows. Having insight into how social and technical networks are interconnected reveals interdependencies and allows for conclusions on who drives which aspects in the development, evolution, and growth of POSSE. Being able to explain why socio-technical dynamics lead to differences in growth and evolution enables actors (e.g., platform owner, developers) participating in such ecosystems to take corrective actions. In addition, we contribute to the growing stream of research analyzing digital platforms and their ecosystems by proposing a methodological approach for analyzing the socio-technical dynamics of these phenomena using digital trace data, responding to the call for more data-driven approaches to investigate ecosystem dynamics (de Reuver et al. 2018). Further, our research offers an avenue for future research to investigate the evolution of POSSE in more detail.</w:t>
        </w:r>
      </w:ins>
      <w:moveToRangeStart w:id="359" w:author="Revision" w:date="2019-09-06T14:23:00Z" w:name="move18672239"/>
      <w:moveTo w:id="360" w:author="Revision" w:date="2019-09-06T14:23:00Z">
        <w:r>
          <w:t xml:space="preserve"> Since firms are increasingly choosing “orchestration over production” when it comes to software code (Parker et al. 2017), we contribute to research on a growing phenomenon.</w:t>
        </w:r>
      </w:moveTo>
      <w:bookmarkStart w:id="361" w:name="future-plan"/>
      <w:moveToRangeEnd w:id="359"/>
      <w:del w:id="362" w:author="Revision" w:date="2019-09-06T14:23:00Z">
        <w:r w:rsidR="0033519D">
          <w:delText>Future Plan</w:delText>
        </w:r>
        <w:bookmarkEnd w:id="361"/>
      </w:del>
    </w:p>
    <w:p w14:paraId="46C5969A" w14:textId="77777777" w:rsidR="00946256" w:rsidRDefault="007E29B5">
      <w:pPr>
        <w:pStyle w:val="FirstParagraph"/>
        <w:rPr>
          <w:ins w:id="363" w:author="Revision" w:date="2019-09-06T14:23:00Z"/>
        </w:rPr>
      </w:pPr>
      <w:ins w:id="364" w:author="Revision" w:date="2019-09-06T14:23:00Z">
        <w:r>
          <w:t xml:space="preserve"> Given the increasing shift towards open source models in software development and the benefits of platform-based architectures, insights on the factors influencing their success, evolvability, and ability to create innovative outcomes can help researchers and practitioners alike to increase the understanding of this phenomenon.</w:t>
        </w:r>
      </w:ins>
    </w:p>
    <w:p w14:paraId="252F7CCC" w14:textId="77777777" w:rsidR="00946256" w:rsidRDefault="007E29B5">
      <w:pPr>
        <w:pStyle w:val="Heading1"/>
        <w:rPr>
          <w:ins w:id="365" w:author="Revision" w:date="2019-09-06T14:23:00Z"/>
        </w:rPr>
      </w:pPr>
      <w:bookmarkStart w:id="366" w:name="further-approach"/>
      <w:ins w:id="367" w:author="Revision" w:date="2019-09-06T14:23:00Z">
        <w:r>
          <w:t>Further Approach</w:t>
        </w:r>
        <w:bookmarkEnd w:id="366"/>
      </w:ins>
    </w:p>
    <w:p w14:paraId="29D35256" w14:textId="4356FC49" w:rsidR="00946256" w:rsidRDefault="007E29B5">
      <w:pPr>
        <w:pStyle w:val="FirstParagraph"/>
      </w:pPr>
      <w:r>
        <w:t xml:space="preserve">Until the International Conference on Information Systems in December 2019, we plan to accomplish multiple </w:t>
      </w:r>
      <w:del w:id="368" w:author="Revision" w:date="2019-09-06T14:23:00Z">
        <w:r w:rsidR="0033519D">
          <w:delText xml:space="preserve">further </w:delText>
        </w:r>
      </w:del>
      <w:r>
        <w:t>steps towards our final goal. First, we plan to have completed</w:t>
      </w:r>
      <w:ins w:id="369" w:author="Revision" w:date="2019-09-06T14:23:00Z">
        <w:r>
          <w:t xml:space="preserve"> our</w:t>
        </w:r>
      </w:ins>
      <w:r>
        <w:t xml:space="preserve"> data collection (i.e., have collected all data from GitHub and npm for all three ecosystems). This step includes cross referencing data across GitHub and npm (e.g., releases from npm and commits included in this commit from GitHub). As the data crawler has already been written, we expect this step to be completed around July 2019. Second, we plan to create an internal research memo on initial observations from the collected data. This step is important to have a clearer understanding of the structure of the data and to prepare for detailed quantitative analysis. We expect this step to be completed by October 2019. Third, we plan on conducting a detailed quantitative analysis before December 2019, which contents have been laid out in the previous section. </w:t>
      </w:r>
      <w:del w:id="370" w:author="Revision" w:date="2019-09-06T14:23:00Z">
        <w:r w:rsidR="0033519D">
          <w:delText>Finaly, if time permits</w:delText>
        </w:r>
      </w:del>
      <w:ins w:id="371" w:author="Revision" w:date="2019-09-06T14:23:00Z">
        <w:r>
          <w:t>Thus</w:t>
        </w:r>
      </w:ins>
      <w:r>
        <w:t xml:space="preserve">, we </w:t>
      </w:r>
      <w:del w:id="372" w:author="Revision" w:date="2019-09-06T14:23:00Z">
        <w:r w:rsidR="0033519D">
          <w:delText>hope</w:delText>
        </w:r>
      </w:del>
      <w:ins w:id="373" w:author="Revision" w:date="2019-09-06T14:23:00Z">
        <w:r>
          <w:t>aim</w:t>
        </w:r>
      </w:ins>
      <w:r>
        <w:t xml:space="preserve"> to </w:t>
      </w:r>
      <w:del w:id="374" w:author="Revision" w:date="2019-09-06T14:23:00Z">
        <w:r w:rsidR="0033519D">
          <w:delText>have derived</w:delText>
        </w:r>
      </w:del>
      <w:ins w:id="375" w:author="Revision" w:date="2019-09-06T14:23:00Z">
        <w:r>
          <w:t>present</w:t>
        </w:r>
      </w:ins>
      <w:r>
        <w:t xml:space="preserve"> preliminary </w:t>
      </w:r>
      <w:del w:id="376" w:author="Revision" w:date="2019-09-06T14:23:00Z">
        <w:r w:rsidR="0033519D">
          <w:delText xml:space="preserve">implications for research and practice based on </w:delText>
        </w:r>
      </w:del>
      <w:ins w:id="377" w:author="Revision" w:date="2019-09-06T14:23:00Z">
        <w:r>
          <w:t xml:space="preserve">results of </w:t>
        </w:r>
      </w:ins>
      <w:r>
        <w:t xml:space="preserve">the </w:t>
      </w:r>
      <w:del w:id="378" w:author="Revision" w:date="2019-09-06T14:23:00Z">
        <w:r w:rsidR="0033519D">
          <w:delText>detailed quantitative data</w:delText>
        </w:r>
      </w:del>
      <w:ins w:id="379" w:author="Revision" w:date="2019-09-06T14:23:00Z">
        <w:r>
          <w:t>network</w:t>
        </w:r>
      </w:ins>
      <w:r>
        <w:t xml:space="preserve"> analysis</w:t>
      </w:r>
      <w:ins w:id="380" w:author="Revision" w:date="2019-09-06T14:23:00Z">
        <w:r>
          <w:t xml:space="preserve"> and provide first explanations for the influence of socio-technical dynamics on POSSE’s evolution</w:t>
        </w:r>
      </w:ins>
      <w:r>
        <w:t>.</w:t>
      </w:r>
    </w:p>
    <w:p w14:paraId="7B194426" w14:textId="77777777" w:rsidR="00975626" w:rsidRDefault="0033519D">
      <w:pPr>
        <w:pStyle w:val="Heading1"/>
        <w:rPr>
          <w:del w:id="381" w:author="Revision" w:date="2019-09-06T14:23:00Z"/>
        </w:rPr>
      </w:pPr>
      <w:bookmarkStart w:id="382" w:name="discussion"/>
      <w:del w:id="383" w:author="Revision" w:date="2019-09-06T14:23:00Z">
        <w:r>
          <w:delText>Discussion</w:delText>
        </w:r>
        <w:bookmarkEnd w:id="382"/>
      </w:del>
    </w:p>
    <w:p w14:paraId="13585886" w14:textId="77777777" w:rsidR="00975626" w:rsidRDefault="0033519D">
      <w:pPr>
        <w:pStyle w:val="Heading2"/>
        <w:rPr>
          <w:del w:id="384" w:author="Revision" w:date="2019-09-06T14:23:00Z"/>
        </w:rPr>
      </w:pPr>
      <w:bookmarkStart w:id="385" w:name="risks-and-challenges"/>
      <w:del w:id="386" w:author="Revision" w:date="2019-09-06T14:23:00Z">
        <w:r>
          <w:delText>Risks and Challenges</w:delText>
        </w:r>
        <w:bookmarkEnd w:id="385"/>
      </w:del>
    </w:p>
    <w:p w14:paraId="3F48C3C1" w14:textId="77777777" w:rsidR="00975626" w:rsidRDefault="0033519D">
      <w:pPr>
        <w:pStyle w:val="FirstParagraph"/>
        <w:rPr>
          <w:del w:id="387" w:author="Revision" w:date="2019-09-06T14:23:00Z"/>
        </w:rPr>
      </w:pPr>
      <w:del w:id="388" w:author="Revision" w:date="2019-09-06T14:23:00Z">
        <w:r>
          <w:delText>Regarding risks and challenges for the described research project, we identified three main areas: technical challenges, analytical challenges, and challenges for contribution.</w:delText>
        </w:r>
      </w:del>
    </w:p>
    <w:p w14:paraId="658A89FE" w14:textId="77777777" w:rsidR="00975626" w:rsidRDefault="0033519D">
      <w:pPr>
        <w:pStyle w:val="BodyText"/>
        <w:rPr>
          <w:del w:id="389" w:author="Revision" w:date="2019-09-06T14:23:00Z"/>
        </w:rPr>
      </w:pPr>
      <w:del w:id="390" w:author="Revision" w:date="2019-09-06T14:23:00Z">
        <w:r>
          <w:delText>First, as we have a completed the programming of a data crawler, we only see one technical challenge. As GitHub is throttling and limiting requests to their API, we cannot download all the data we need in a single request or as fast as our Internet connection would allow. While this might be annoying, it is not a threat to the research project – it clearly delays the completion date of this research project, but does not threaten the success in general. Further, it is technically possible to use modules without downloading releases via npm by downloading the source code directly from GitHub. However, this is unlikely to occur often due to the ease-of-use and added benefits (e.g., automatic updates of dependencies) by using npm.</w:delText>
        </w:r>
      </w:del>
    </w:p>
    <w:p w14:paraId="0EDCCF09" w14:textId="77777777" w:rsidR="00975626" w:rsidRDefault="0033519D">
      <w:pPr>
        <w:pStyle w:val="BodyText"/>
        <w:rPr>
          <w:del w:id="391" w:author="Revision" w:date="2019-09-06T14:23:00Z"/>
        </w:rPr>
      </w:pPr>
      <w:del w:id="392" w:author="Revision" w:date="2019-09-06T14:23:00Z">
        <w:r>
          <w:delText>Second, and related to the first challenge, we expect the collected data set to be decently large – both in terms of database rows, due to the amount of releases and commits, and in terms of size (i.e., gigabytes), due to the included textual descriptors. The size of the data set is a challenge as it is more difficult to handle during analysis. However, as only limited manual analysis is needed (see section “Data Analysis”) and as computational resources are available to us, we do not expect the size of the dataset to threaten the success of this research project. Similar to the previous challenge, we—at worst—only expect a delay.</w:delText>
        </w:r>
      </w:del>
    </w:p>
    <w:p w14:paraId="47FF461D" w14:textId="77777777" w:rsidR="00975626" w:rsidRDefault="0033519D">
      <w:pPr>
        <w:pStyle w:val="BodyText"/>
        <w:rPr>
          <w:del w:id="393" w:author="Revision" w:date="2019-09-06T14:23:00Z"/>
        </w:rPr>
      </w:pPr>
      <w:del w:id="394" w:author="Revision" w:date="2019-09-06T14:23:00Z">
        <w:r>
          <w:delText>Third, we see challenges for our contribution. Without a qualitative analysis, meaning has to be derived by application of extant theories. We cannot rely on context-giving clues as can be done with qualitative approaches. Depending on our findings—for instance, if we cannot explain a finding—we might only be able to report some findings, without providing reasons or explanations. However, this may provide also a source for future contributions and in-depth studies.</w:delText>
        </w:r>
      </w:del>
    </w:p>
    <w:p w14:paraId="2731A911" w14:textId="77777777" w:rsidR="00946256" w:rsidRDefault="007E29B5">
      <w:pPr>
        <w:pStyle w:val="Heading1"/>
        <w:rPr>
          <w:moveFrom w:id="395" w:author="Revision" w:date="2019-09-06T14:23:00Z"/>
        </w:rPr>
        <w:pPrChange w:id="396" w:author="Revision" w:date="2019-09-06T14:23:00Z">
          <w:pPr>
            <w:pStyle w:val="Heading2"/>
          </w:pPr>
        </w:pPrChange>
      </w:pPr>
      <w:moveFromRangeStart w:id="397" w:author="Revision" w:date="2019-09-06T14:23:00Z" w:name="move18672238"/>
      <w:moveFrom w:id="398" w:author="Revision" w:date="2019-09-06T14:23:00Z">
        <w:r>
          <w:t>Expected Contribution</w:t>
        </w:r>
      </w:moveFrom>
    </w:p>
    <w:moveFromRangeEnd w:id="397"/>
    <w:p w14:paraId="0D24B500" w14:textId="77777777" w:rsidR="00975626" w:rsidRDefault="0033519D">
      <w:pPr>
        <w:pStyle w:val="FirstParagraph"/>
        <w:rPr>
          <w:del w:id="399" w:author="Revision" w:date="2019-09-06T14:23:00Z"/>
        </w:rPr>
      </w:pPr>
      <w:del w:id="400" w:author="Revision" w:date="2019-09-06T14:23:00Z">
        <w:r>
          <w:delText>Based on the above described approach, we expect to contribute to the research on POSSE as follows: having insight into how social and technical networks (i.e., collaborators and dependencies) are interconnected, reveals interdependencies and enables conclusions on who drives which aspects in the development in and ultimately the growth of POSSE. Being able to explain why some ecosystems are more successful or are growing faster than others, based on the social and technical networks underlying these ecosystems, enables developers of such ecosystems to take corrective actions. In addition, we contribute to the growing stream of research analyzing digital platforms and their ecosystems by proposing a methdological approach for analyzing the socio-technical nature of these phenomenons using digital trace data. Further, this insight creates an avenue for future research, explaining in more detail, how such more successful networks can be created and maintained.</w:delText>
        </w:r>
      </w:del>
      <w:moveFromRangeStart w:id="401" w:author="Revision" w:date="2019-09-06T14:23:00Z" w:name="move18672239"/>
      <w:moveFrom w:id="402" w:author="Revision" w:date="2019-09-06T14:23:00Z">
        <w:r w:rsidR="007E29B5">
          <w:t xml:space="preserve"> Since firms are increasingly choosing “orchestration over production” when it comes to software code (Parker et al. 2017), we contribute to research on a growing phenomenon.</w:t>
        </w:r>
      </w:moveFrom>
      <w:moveFromRangeEnd w:id="401"/>
    </w:p>
    <w:p w14:paraId="544073E0" w14:textId="77777777" w:rsidR="00975626" w:rsidRDefault="0033519D">
      <w:pPr>
        <w:pStyle w:val="Heading1"/>
        <w:rPr>
          <w:del w:id="403" w:author="Revision" w:date="2019-09-06T14:23:00Z"/>
        </w:rPr>
      </w:pPr>
      <w:bookmarkStart w:id="404" w:name="conclusion"/>
      <w:del w:id="405" w:author="Revision" w:date="2019-09-06T14:23:00Z">
        <w:r>
          <w:delText>Conclusion</w:delText>
        </w:r>
        <w:bookmarkEnd w:id="404"/>
      </w:del>
    </w:p>
    <w:p w14:paraId="47AA3F07" w14:textId="77777777" w:rsidR="00975626" w:rsidRDefault="0033519D">
      <w:pPr>
        <w:pStyle w:val="FirstParagraph"/>
        <w:rPr>
          <w:del w:id="406" w:author="Revision" w:date="2019-09-06T14:23:00Z"/>
        </w:rPr>
      </w:pPr>
      <w:del w:id="407" w:author="Revision" w:date="2019-09-06T14:23:00Z">
        <w:r>
          <w:delText>Coming back to the research question posted at the beginning of this paper, we target the interactions of social and technical networks in platform-based open source ecosystems as our main objective. We plan on investigating these interaction with the help of the study of three popular ecosystems. In this paper, we argued why the social and technical networks might interact and described our plan on how to gather and analyse data to test our hypothesis.</w:delText>
        </w:r>
      </w:del>
    </w:p>
    <w:p w14:paraId="2B0A77DF" w14:textId="3EBA5391" w:rsidR="00946256" w:rsidRDefault="007E29B5" w:rsidP="005913A6">
      <w:pPr>
        <w:pStyle w:val="Heading1"/>
      </w:pPr>
      <w:bookmarkStart w:id="408" w:name="references"/>
      <w:r>
        <w:t>References</w:t>
      </w:r>
      <w:bookmarkEnd w:id="408"/>
      <w:r>
        <w:t xml:space="preserve">   </w:t>
      </w:r>
    </w:p>
    <w:p w14:paraId="6940C389" w14:textId="77777777" w:rsidR="00975626" w:rsidRDefault="0033519D">
      <w:pPr>
        <w:pStyle w:val="Bibliography"/>
        <w:rPr>
          <w:del w:id="409" w:author="Revision" w:date="2019-09-06T14:23:00Z"/>
        </w:rPr>
      </w:pPr>
      <w:bookmarkStart w:id="410" w:name="ref-Baldwin2006"/>
      <w:bookmarkStart w:id="411" w:name="ref-Berente2019"/>
      <w:bookmarkStart w:id="412" w:name="refs"/>
      <w:del w:id="413" w:author="Revision" w:date="2019-09-06T14:23:00Z">
        <w:r>
          <w:delText xml:space="preserve">Baldwin, C. Y., and Clark, K. B. 2006. “The Architecture of Participation: Does Code Architecture Mitigate Free Riding in the Open Source Development Model?” </w:delText>
        </w:r>
        <w:r>
          <w:rPr>
            <w:i/>
          </w:rPr>
          <w:delText>Management Science</w:delText>
        </w:r>
        <w:r>
          <w:delText xml:space="preserve"> (52:7), pp. 1116–1127.</w:delText>
        </w:r>
      </w:del>
    </w:p>
    <w:p w14:paraId="749A505C" w14:textId="77777777" w:rsidR="00975626" w:rsidRDefault="0033519D">
      <w:pPr>
        <w:pStyle w:val="Bibliography"/>
        <w:rPr>
          <w:del w:id="414" w:author="Revision" w:date="2019-09-06T14:23:00Z"/>
        </w:rPr>
      </w:pPr>
      <w:bookmarkStart w:id="415" w:name="ref-Bavota2013"/>
      <w:bookmarkEnd w:id="410"/>
      <w:del w:id="416" w:author="Revision" w:date="2019-09-06T14:23:00Z">
        <w:r>
          <w:delText xml:space="preserve">Bavota, G., Canfora, G., Penta, M. D., Oliveto, R., and Panichella, S. 2013. “The Evolution of Project Inter-Dependencies in a Software Ecosystem: The Case of Apache,” in </w:delText>
        </w:r>
        <w:r>
          <w:rPr>
            <w:i/>
          </w:rPr>
          <w:delText>2013 IEEE International Conference on Software Maintenance</w:delText>
        </w:r>
        <w:r>
          <w:delText>, Eindhoven, Netherlands: IEEE, pp. 280–289.</w:delText>
        </w:r>
      </w:del>
    </w:p>
    <w:bookmarkEnd w:id="415"/>
    <w:p w14:paraId="4BA57C8E" w14:textId="77777777" w:rsidR="00946256" w:rsidRDefault="007E29B5">
      <w:pPr>
        <w:pStyle w:val="Bibliography"/>
      </w:pPr>
      <w:r>
        <w:t xml:space="preserve">Berente, N., Seidel, S., and Safadi, H. 2019. “Research Commentary—Data-Driven Computationally Intensive Theory Development,” </w:t>
      </w:r>
      <w:r>
        <w:rPr>
          <w:i/>
        </w:rPr>
        <w:t>Information Systems Research</w:t>
      </w:r>
      <w:r>
        <w:t xml:space="preserve"> (30:1), pp. 50–64.</w:t>
      </w:r>
    </w:p>
    <w:p w14:paraId="26A8258F" w14:textId="77777777" w:rsidR="00946256" w:rsidRDefault="007E29B5">
      <w:pPr>
        <w:pStyle w:val="Bibliography"/>
      </w:pPr>
      <w:bookmarkStart w:id="417" w:name="ref-Boland2007"/>
      <w:bookmarkEnd w:id="411"/>
      <w:r>
        <w:t xml:space="preserve">Boland, R. J., Lyytinen, K., and Yoo, Y. 2007. “Wakes of Innovation in Project Networks: The Case of Digital 3-D Representations in Architecture, Engineering, and Construction,” </w:t>
      </w:r>
      <w:r>
        <w:rPr>
          <w:i/>
        </w:rPr>
        <w:t>Organization Science</w:t>
      </w:r>
      <w:r>
        <w:t xml:space="preserve"> (18:4), pp. 631–647.</w:t>
      </w:r>
    </w:p>
    <w:p w14:paraId="1BB5ADDA" w14:textId="77777777" w:rsidR="00946256" w:rsidRDefault="007E29B5">
      <w:pPr>
        <w:pStyle w:val="Bibliography"/>
      </w:pPr>
      <w:bookmarkStart w:id="418" w:name="ref-Bosch2009"/>
      <w:bookmarkEnd w:id="417"/>
      <w:r>
        <w:lastRenderedPageBreak/>
        <w:t xml:space="preserve">Bosch, J. 2009. “From Software Product Lines to Software Ecosystems,” in </w:t>
      </w:r>
      <w:r>
        <w:rPr>
          <w:i/>
        </w:rPr>
        <w:t>Proceedings of the Thirteenth International Software Product Line Conference (SPLC)</w:t>
      </w:r>
      <w:r>
        <w:t>, San Francisco, pp. 1–10.</w:t>
      </w:r>
    </w:p>
    <w:p w14:paraId="5F09C159" w14:textId="77777777" w:rsidR="00975626" w:rsidRDefault="0033519D">
      <w:pPr>
        <w:pStyle w:val="Bibliography"/>
        <w:rPr>
          <w:del w:id="419" w:author="Revision" w:date="2019-09-06T14:23:00Z"/>
        </w:rPr>
      </w:pPr>
      <w:bookmarkStart w:id="420" w:name="ref-Crowston2006"/>
      <w:bookmarkStart w:id="421" w:name="ref-Cataldo2010"/>
      <w:bookmarkEnd w:id="418"/>
      <w:del w:id="422" w:author="Revision" w:date="2019-09-06T14:23:00Z">
        <w:r>
          <w:delText xml:space="preserve">Crowston, K., and Howison, J. 2006. “Hierarchy and Centralization in Free and Open Source Software Team Communications,” </w:delText>
        </w:r>
        <w:r>
          <w:rPr>
            <w:i/>
          </w:rPr>
          <w:delText>Knowledge, Technology &amp; Policy</w:delText>
        </w:r>
        <w:r>
          <w:delText xml:space="preserve"> (18:4), pp. 65–85.</w:delText>
        </w:r>
      </w:del>
    </w:p>
    <w:p w14:paraId="144B4AC7" w14:textId="77777777" w:rsidR="00975626" w:rsidRDefault="0033519D">
      <w:pPr>
        <w:pStyle w:val="Bibliography"/>
        <w:rPr>
          <w:del w:id="423" w:author="Revision" w:date="2019-09-06T14:23:00Z"/>
        </w:rPr>
      </w:pPr>
      <w:bookmarkStart w:id="424" w:name="ref-Cusumano2002"/>
      <w:bookmarkEnd w:id="420"/>
      <w:del w:id="425" w:author="Revision" w:date="2019-09-06T14:23:00Z">
        <w:r>
          <w:delText xml:space="preserve">Cusumano, M. A., and Gawer, A. 2002. “The Elements of Platform Leadership,” </w:delText>
        </w:r>
        <w:r>
          <w:rPr>
            <w:i/>
          </w:rPr>
          <w:delText>MIT Sloan Management Review</w:delText>
        </w:r>
        <w:r>
          <w:delText xml:space="preserve"> (43:3), pp. 51–58.</w:delText>
        </w:r>
      </w:del>
    </w:p>
    <w:bookmarkEnd w:id="424"/>
    <w:p w14:paraId="23DB41F0" w14:textId="77777777" w:rsidR="00946256" w:rsidRDefault="007E29B5">
      <w:pPr>
        <w:pStyle w:val="Bibliography"/>
        <w:rPr>
          <w:ins w:id="426" w:author="Revision" w:date="2019-09-06T14:23:00Z"/>
        </w:rPr>
      </w:pPr>
      <w:ins w:id="427" w:author="Revision" w:date="2019-09-06T14:23:00Z">
        <w:r>
          <w:t xml:space="preserve">Cataldo, M., and Herbsleb, J. D. 2010. “Architecting in Software Ecosystems: Interface Translucence as an Enabler for Scalable Collaboration,” in </w:t>
        </w:r>
        <w:r>
          <w:rPr>
            <w:i/>
          </w:rPr>
          <w:t>Proceedings of the Fourth European Conference on Software Architecture</w:t>
        </w:r>
        <w:r>
          <w:t>, Copenhagen, Denmark, pp. 65–72.</w:t>
        </w:r>
      </w:ins>
    </w:p>
    <w:p w14:paraId="2D7D6171" w14:textId="77777777" w:rsidR="00946256" w:rsidRDefault="007E29B5">
      <w:pPr>
        <w:pStyle w:val="Bibliography"/>
      </w:pPr>
      <w:bookmarkStart w:id="428" w:name="ref-deReuver2018"/>
      <w:bookmarkEnd w:id="421"/>
      <w:r>
        <w:t xml:space="preserve">de Reuver, M., Sørensen, C., and Basole, R. C. 2018. “The Digital Platform: A Research Agenda,” </w:t>
      </w:r>
      <w:r>
        <w:rPr>
          <w:i/>
        </w:rPr>
        <w:t>Journal of Information Technology</w:t>
      </w:r>
      <w:r>
        <w:t xml:space="preserve"> (33:2), pp. 124–135.</w:t>
      </w:r>
    </w:p>
    <w:p w14:paraId="3E0FE9F1" w14:textId="77777777" w:rsidR="00946256" w:rsidRDefault="007E29B5">
      <w:pPr>
        <w:pStyle w:val="Bibliography"/>
      </w:pPr>
      <w:bookmarkStart w:id="429" w:name="ref-Eck2016"/>
      <w:bookmarkEnd w:id="428"/>
      <w:r>
        <w:t xml:space="preserve">Eck, A., and Uebernickel, F. 2016. “Reconstructing Open Source Software Ecosystems: Finding Structure in Digital Traces,” in </w:t>
      </w:r>
      <w:r>
        <w:rPr>
          <w:i/>
        </w:rPr>
        <w:t>Proceedings of the Thirty Seventh International Conference on Information Systems</w:t>
      </w:r>
      <w:r>
        <w:t>, Dublin, pp. 1–13.</w:t>
      </w:r>
    </w:p>
    <w:p w14:paraId="038E9DBE" w14:textId="278066CC" w:rsidR="00946256" w:rsidRDefault="007E29B5">
      <w:pPr>
        <w:pStyle w:val="Bibliography"/>
      </w:pPr>
      <w:bookmarkStart w:id="430" w:name="ref-Ester1996"/>
      <w:bookmarkEnd w:id="429"/>
      <w:r w:rsidRPr="009A5DB7">
        <w:rPr>
          <w:lang w:val="de-DE"/>
        </w:rPr>
        <w:t xml:space="preserve">Ester, M., Kriegel, H.-P., Sander, J., and Xu, X. 1996. </w:t>
      </w:r>
      <w:r>
        <w:t xml:space="preserve">“A Density-Based Algorithm for Discovering Clusters in Large Spatial Databases with Noise,” in </w:t>
      </w:r>
      <w:r>
        <w:rPr>
          <w:i/>
        </w:rPr>
        <w:t>Proceedings of the Second International Conference on Knowledge Discovery and Data Mining</w:t>
      </w:r>
      <w:r>
        <w:t xml:space="preserve">, </w:t>
      </w:r>
      <w:del w:id="431" w:author="Revision" w:date="2019-09-06T14:23:00Z">
        <w:r w:rsidR="0033519D">
          <w:delText>Association for the Advancement of Artificial Intelligence, pp.</w:delText>
        </w:r>
      </w:del>
      <w:ins w:id="432" w:author="Revision" w:date="2019-09-06T14:23:00Z">
        <w:r>
          <w:t>pp.</w:t>
        </w:r>
      </w:ins>
      <w:r>
        <w:t xml:space="preserve"> 226–231.</w:t>
      </w:r>
    </w:p>
    <w:p w14:paraId="03F463EC" w14:textId="77777777" w:rsidR="00975626" w:rsidRDefault="0033519D">
      <w:pPr>
        <w:pStyle w:val="Bibliography"/>
        <w:rPr>
          <w:del w:id="433" w:author="Revision" w:date="2019-09-06T14:23:00Z"/>
        </w:rPr>
      </w:pPr>
      <w:bookmarkStart w:id="434" w:name="ref-Gawer2008"/>
      <w:bookmarkStart w:id="435" w:name="ref-Haefliger2008"/>
      <w:bookmarkEnd w:id="430"/>
      <w:del w:id="436" w:author="Revision" w:date="2019-09-06T14:23:00Z">
        <w:r>
          <w:delText xml:space="preserve">Gawer, A., and Cusumano, M. A. 2008. “How Companies Become Platform Leaders,” </w:delText>
        </w:r>
        <w:r>
          <w:rPr>
            <w:i/>
          </w:rPr>
          <w:delText>MIT Sloan Management Review</w:delText>
        </w:r>
        <w:r>
          <w:delText xml:space="preserve"> (49:2), pp. 28–35.</w:delText>
        </w:r>
      </w:del>
    </w:p>
    <w:bookmarkEnd w:id="434"/>
    <w:p w14:paraId="114637AD" w14:textId="77777777" w:rsidR="00946256" w:rsidRDefault="007E29B5">
      <w:pPr>
        <w:pStyle w:val="Bibliography"/>
      </w:pPr>
      <w:r w:rsidRPr="009A5DB7">
        <w:rPr>
          <w:lang w:val="de-DE"/>
        </w:rPr>
        <w:t xml:space="preserve">Haefliger, S., von Krogh, G., and Spaeth, S. 2008. </w:t>
      </w:r>
      <w:r>
        <w:t xml:space="preserve">“Code Reuse in Open Source Software,” </w:t>
      </w:r>
      <w:r>
        <w:rPr>
          <w:i/>
        </w:rPr>
        <w:t>Management Science</w:t>
      </w:r>
      <w:r>
        <w:t xml:space="preserve"> (54:1), pp. 180–193.</w:t>
      </w:r>
    </w:p>
    <w:p w14:paraId="4DD29D6C" w14:textId="77777777" w:rsidR="00946256" w:rsidRDefault="007E29B5">
      <w:pPr>
        <w:pStyle w:val="Bibliography"/>
      </w:pPr>
      <w:bookmarkStart w:id="437" w:name="ref-Hahn2008"/>
      <w:bookmarkEnd w:id="435"/>
      <w:r>
        <w:t xml:space="preserve">Hahn, J., Moon, J. Y., and Zhang, C. 2008. “Emergence of New Project Teams from Open Source Software Developer Networks: Impact of Prior Collaboration Ties,” </w:t>
      </w:r>
      <w:r>
        <w:rPr>
          <w:i/>
        </w:rPr>
        <w:t>Information Systems Research</w:t>
      </w:r>
      <w:r>
        <w:t xml:space="preserve"> (19:3), pp. 369–391.</w:t>
      </w:r>
    </w:p>
    <w:p w14:paraId="23EE0D35" w14:textId="77777777" w:rsidR="00946256" w:rsidRDefault="007E29B5">
      <w:pPr>
        <w:pStyle w:val="Bibliography"/>
      </w:pPr>
      <w:bookmarkStart w:id="438" w:name="ref-Hanseth2010"/>
      <w:bookmarkEnd w:id="437"/>
      <w:r>
        <w:t xml:space="preserve">Hanseth, O., and Lyytinen, K. 2010. “Design Theory for Dynamic Complexity in Information Infrastructures: The Case of Building Internet,” </w:t>
      </w:r>
      <w:r>
        <w:rPr>
          <w:i/>
        </w:rPr>
        <w:t>Journal of Information Technology</w:t>
      </w:r>
      <w:r>
        <w:t xml:space="preserve"> (25:1), pp. 1–19.</w:t>
      </w:r>
    </w:p>
    <w:p w14:paraId="7E7D5CFA" w14:textId="77777777" w:rsidR="00946256" w:rsidRDefault="007E29B5">
      <w:pPr>
        <w:pStyle w:val="Bibliography"/>
        <w:rPr>
          <w:ins w:id="439" w:author="Revision" w:date="2019-09-06T14:23:00Z"/>
        </w:rPr>
      </w:pPr>
      <w:bookmarkStart w:id="440" w:name="ref-Howison2014"/>
      <w:bookmarkEnd w:id="438"/>
      <w:ins w:id="441" w:author="Revision" w:date="2019-09-06T14:23:00Z">
        <w:r>
          <w:t xml:space="preserve">Howison, J., and Crowston, K. 2014. “Collaboration Through Open Superposition: A Theory of the Open Source Way,” </w:t>
        </w:r>
        <w:r>
          <w:rPr>
            <w:i/>
          </w:rPr>
          <w:t>MIS Quarterly</w:t>
        </w:r>
        <w:r>
          <w:t xml:space="preserve"> (38:1), pp. 29–50.</w:t>
        </w:r>
      </w:ins>
    </w:p>
    <w:p w14:paraId="2A64E1E6" w14:textId="77777777" w:rsidR="00946256" w:rsidRDefault="007E29B5">
      <w:pPr>
        <w:pStyle w:val="Bibliography"/>
        <w:rPr>
          <w:ins w:id="442" w:author="Revision" w:date="2019-09-06T14:23:00Z"/>
        </w:rPr>
      </w:pPr>
      <w:bookmarkStart w:id="443" w:name="ref-Hukal2017"/>
      <w:bookmarkEnd w:id="440"/>
      <w:ins w:id="444" w:author="Revision" w:date="2019-09-06T14:23:00Z">
        <w:r>
          <w:t xml:space="preserve">Hukal, P. 2017. “On the Role of Module Interdependencies in Platform Evolution,” in </w:t>
        </w:r>
        <w:r>
          <w:rPr>
            <w:i/>
          </w:rPr>
          <w:t>Proceedings of the Thirty Eighth International Conference on Information Systems (ICIS)</w:t>
        </w:r>
        <w:r>
          <w:t>, Seoul, pp. 1–11.</w:t>
        </w:r>
      </w:ins>
    </w:p>
    <w:p w14:paraId="7B3B10CA" w14:textId="77777777" w:rsidR="00946256" w:rsidRDefault="007E29B5">
      <w:pPr>
        <w:pStyle w:val="Bibliography"/>
      </w:pPr>
      <w:bookmarkStart w:id="445" w:name="ref-Jacobides2018"/>
      <w:bookmarkEnd w:id="443"/>
      <w:r>
        <w:t xml:space="preserve">Jacobides, M. G., Cennamo, C., and Gawer, A. 2018. “Towards a Theory of Ecosystems,” </w:t>
      </w:r>
      <w:r>
        <w:rPr>
          <w:i/>
        </w:rPr>
        <w:t>Strategic Management Journal</w:t>
      </w:r>
      <w:r>
        <w:t xml:space="preserve"> (39:8), pp. 2255–2276.</w:t>
      </w:r>
    </w:p>
    <w:p w14:paraId="2400063A" w14:textId="77777777" w:rsidR="00946256" w:rsidRDefault="007E29B5">
      <w:pPr>
        <w:pStyle w:val="Bibliography"/>
      </w:pPr>
      <w:bookmarkStart w:id="446" w:name="ref-Kallinikos2013"/>
      <w:bookmarkEnd w:id="445"/>
      <w:r>
        <w:t xml:space="preserve">Kallinikos, J., Aaltonen, A., and Marton, A. 2013. “The Ambivalent Ontology of Digital Artifacts,” </w:t>
      </w:r>
      <w:r>
        <w:rPr>
          <w:i/>
        </w:rPr>
        <w:t>MIS Quarterly</w:t>
      </w:r>
      <w:r>
        <w:t xml:space="preserve"> (37:2), pp. 357–370.</w:t>
      </w:r>
    </w:p>
    <w:p w14:paraId="2FFBA7D4" w14:textId="77777777" w:rsidR="00946256" w:rsidRDefault="007E29B5">
      <w:pPr>
        <w:pStyle w:val="Bibliography"/>
      </w:pPr>
      <w:bookmarkStart w:id="447" w:name="ref-Lerner2002"/>
      <w:bookmarkEnd w:id="446"/>
      <w:r>
        <w:t xml:space="preserve">Lerner, J., and Tirole, J. 2002. “Some Simple Economics of Open Source,” </w:t>
      </w:r>
      <w:r>
        <w:rPr>
          <w:i/>
        </w:rPr>
        <w:t>The Journal of Industrial Economics</w:t>
      </w:r>
      <w:r>
        <w:t xml:space="preserve"> (50:2), pp. 197–234.</w:t>
      </w:r>
    </w:p>
    <w:p w14:paraId="646231CD" w14:textId="77777777" w:rsidR="00946256" w:rsidRDefault="007E29B5">
      <w:pPr>
        <w:pStyle w:val="Bibliography"/>
      </w:pPr>
      <w:bookmarkStart w:id="448" w:name="ref-Lindberg2019"/>
      <w:bookmarkEnd w:id="447"/>
      <w:r>
        <w:t xml:space="preserve">Lindberg, A. 2019. “Developing Theory Through Integrating Human &amp; Machine Pattern Recognition,” </w:t>
      </w:r>
      <w:r>
        <w:rPr>
          <w:i/>
        </w:rPr>
        <w:t>Journal of the Association for Information Systems</w:t>
      </w:r>
      <w:r>
        <w:t>.</w:t>
      </w:r>
    </w:p>
    <w:p w14:paraId="261D71BF" w14:textId="77777777" w:rsidR="00946256" w:rsidRDefault="007E29B5">
      <w:pPr>
        <w:pStyle w:val="Bibliography"/>
      </w:pPr>
      <w:bookmarkStart w:id="449" w:name="ref-MacCormack2006"/>
      <w:bookmarkEnd w:id="448"/>
      <w:r>
        <w:t xml:space="preserve">MacCormack, A., Rusnak, J., and Baldwin, C. Y. 2006. “Exploring the Structure of Complex Software Designs: An Empirical Study of Open Source and Proprietary Code,” </w:t>
      </w:r>
      <w:r>
        <w:rPr>
          <w:i/>
        </w:rPr>
        <w:t>Management Science</w:t>
      </w:r>
      <w:r>
        <w:t xml:space="preserve"> (52:7), pp. 1015–1030.</w:t>
      </w:r>
    </w:p>
    <w:p w14:paraId="51AA16F8" w14:textId="77777777" w:rsidR="00975626" w:rsidRDefault="0033519D">
      <w:pPr>
        <w:pStyle w:val="Bibliography"/>
        <w:rPr>
          <w:del w:id="450" w:author="Revision" w:date="2019-09-06T14:23:00Z"/>
        </w:rPr>
      </w:pPr>
      <w:bookmarkStart w:id="451" w:name="ref-Messerschmitt2003"/>
      <w:bookmarkStart w:id="452" w:name="ref-Milo2002"/>
      <w:bookmarkEnd w:id="449"/>
      <w:del w:id="453" w:author="Revision" w:date="2019-09-06T14:23:00Z">
        <w:r w:rsidRPr="00E2771E">
          <w:rPr>
            <w:lang w:val="de-DE"/>
          </w:rPr>
          <w:lastRenderedPageBreak/>
          <w:delText xml:space="preserve">Messerschmitt, D. G., and Szyperski, C. 2003. </w:delText>
        </w:r>
        <w:r>
          <w:rPr>
            <w:i/>
          </w:rPr>
          <w:delText>Software Ecosystem: Understanding an Indispensable Technology and Industry</w:delText>
        </w:r>
        <w:r>
          <w:delText>, Cambridge, MA: MIT Press.</w:delText>
        </w:r>
      </w:del>
    </w:p>
    <w:bookmarkEnd w:id="451"/>
    <w:p w14:paraId="52A171EB" w14:textId="77777777" w:rsidR="00946256" w:rsidRDefault="007E29B5">
      <w:pPr>
        <w:pStyle w:val="Bibliography"/>
      </w:pPr>
      <w:r>
        <w:t xml:space="preserve">Milo, R., Shen-Orr, S., Itzkovitz, S., Kashtan, N., Chklovskii, D., and Alon, U. 2002. “Network Motifs: Simple Building Blocks of Complex Networks,” </w:t>
      </w:r>
      <w:r>
        <w:rPr>
          <w:i/>
        </w:rPr>
        <w:t>Science</w:t>
      </w:r>
      <w:r>
        <w:t xml:space="preserve"> (298:5594), pp. 824–827.</w:t>
      </w:r>
    </w:p>
    <w:p w14:paraId="169C33CB" w14:textId="77777777" w:rsidR="00946256" w:rsidRDefault="007E29B5">
      <w:pPr>
        <w:pStyle w:val="Bibliography"/>
      </w:pPr>
      <w:bookmarkStart w:id="454" w:name="ref-Parker2017"/>
      <w:bookmarkEnd w:id="452"/>
      <w:r>
        <w:t xml:space="preserve">Parker, G., Alstyne, M. V., and Jiang, X. 2017. “Platform Ecosystems: How Developers Invert the Firm,” </w:t>
      </w:r>
      <w:r>
        <w:rPr>
          <w:i/>
        </w:rPr>
        <w:t>MIS Quarterly</w:t>
      </w:r>
      <w:r>
        <w:t xml:space="preserve"> (41:1), pp. 255–266.</w:t>
      </w:r>
    </w:p>
    <w:p w14:paraId="017BAA0C" w14:textId="77777777" w:rsidR="00946256" w:rsidRDefault="007E29B5">
      <w:pPr>
        <w:pStyle w:val="Bibliography"/>
      </w:pPr>
      <w:bookmarkStart w:id="455" w:name="ref-Roberts2006"/>
      <w:bookmarkEnd w:id="454"/>
      <w:r>
        <w:t xml:space="preserve">Roberts, J. A., Hann, I.-H., and Slaughter, S. A. 2006. “Understanding the Motivations, Participation, and Performance of Open Source Software Developers: A Longitudinal Study of the Apache Projects,” </w:t>
      </w:r>
      <w:r>
        <w:rPr>
          <w:i/>
        </w:rPr>
        <w:t>Management Science</w:t>
      </w:r>
      <w:r>
        <w:t xml:space="preserve"> (52:7), pp. 984–999.</w:t>
      </w:r>
    </w:p>
    <w:p w14:paraId="003743CA" w14:textId="77777777" w:rsidR="00946256" w:rsidRDefault="007E29B5">
      <w:pPr>
        <w:pStyle w:val="Bibliography"/>
      </w:pPr>
      <w:bookmarkStart w:id="456" w:name="ref-Setia2012"/>
      <w:bookmarkEnd w:id="455"/>
      <w:r>
        <w:t xml:space="preserve">Setia, P., Rajagopalan, B., Sambamurthy, V., and Calantone, R. 2012. “How Peripheral Developers Contribute to Open-Source Software Development,” </w:t>
      </w:r>
      <w:r>
        <w:rPr>
          <w:i/>
        </w:rPr>
        <w:t>Information Systems Research</w:t>
      </w:r>
      <w:r>
        <w:t xml:space="preserve"> (23:1), pp. 144–163.</w:t>
      </w:r>
    </w:p>
    <w:p w14:paraId="63303D0D" w14:textId="77777777" w:rsidR="00946256" w:rsidRDefault="007E29B5">
      <w:pPr>
        <w:pStyle w:val="Bibliography"/>
      </w:pPr>
      <w:bookmarkStart w:id="457" w:name="ref-Singh2011"/>
      <w:bookmarkEnd w:id="456"/>
      <w:r>
        <w:t xml:space="preserve">Singh, P. V., Tan, Y., and Mookerjee, V. 2011. “Network Effects: The Influence of Structural Capital on Open Source Project Success,” </w:t>
      </w:r>
      <w:r>
        <w:rPr>
          <w:i/>
        </w:rPr>
        <w:t>MIS Quarterly</w:t>
      </w:r>
      <w:r>
        <w:t xml:space="preserve"> (35:4), pp. 813–829.</w:t>
      </w:r>
    </w:p>
    <w:p w14:paraId="4CA3088E" w14:textId="77777777" w:rsidR="00946256" w:rsidRDefault="007E29B5">
      <w:pPr>
        <w:pStyle w:val="Bibliography"/>
      </w:pPr>
      <w:bookmarkStart w:id="458" w:name="ref-StackOverflow2019"/>
      <w:bookmarkEnd w:id="457"/>
      <w:r>
        <w:t xml:space="preserve">Stack Overflow. 2019. </w:t>
      </w:r>
      <w:r>
        <w:rPr>
          <w:i/>
        </w:rPr>
        <w:t>Developer Survey 2019</w:t>
      </w:r>
      <w:r>
        <w:t>, https://insights.stackoverflow.com/survey/2019/.</w:t>
      </w:r>
    </w:p>
    <w:p w14:paraId="258C0215" w14:textId="77777777" w:rsidR="00946256" w:rsidRDefault="007E29B5">
      <w:pPr>
        <w:pStyle w:val="Bibliography"/>
      </w:pPr>
      <w:bookmarkStart w:id="459" w:name="ref-Tiwana2013"/>
      <w:bookmarkEnd w:id="458"/>
      <w:r>
        <w:t xml:space="preserve">Tiwana, A. 2013. </w:t>
      </w:r>
      <w:r>
        <w:rPr>
          <w:i/>
        </w:rPr>
        <w:t>Platform Ecosystems: Aligning Architecture, Governance, and Strategy</w:t>
      </w:r>
      <w:r>
        <w:t>, Waltham, MA: Morgan Kaufmann.</w:t>
      </w:r>
    </w:p>
    <w:p w14:paraId="0738B8F2" w14:textId="77777777" w:rsidR="00946256" w:rsidRDefault="007E29B5">
      <w:pPr>
        <w:pStyle w:val="Bibliography"/>
      </w:pPr>
      <w:bookmarkStart w:id="460" w:name="ref-Tiwana2015"/>
      <w:bookmarkEnd w:id="459"/>
      <w:r>
        <w:t xml:space="preserve">Tiwana, A. 2015. “Evolutionary Competition in Platform Ecosystems,” </w:t>
      </w:r>
      <w:r>
        <w:rPr>
          <w:i/>
        </w:rPr>
        <w:t>Information Systems Research</w:t>
      </w:r>
      <w:r>
        <w:t xml:space="preserve"> (26:2), pp. 266–281.</w:t>
      </w:r>
    </w:p>
    <w:p w14:paraId="261BE32C" w14:textId="77777777" w:rsidR="00946256" w:rsidRDefault="007E29B5">
      <w:pPr>
        <w:pStyle w:val="Bibliography"/>
      </w:pPr>
      <w:bookmarkStart w:id="461" w:name="ref-Tiwana2010b"/>
      <w:bookmarkEnd w:id="460"/>
      <w:r>
        <w:t xml:space="preserve">Tiwana, A., Konsynski, B., and Bush, A. A. 2010. “Research Commentary—Platform Evolution: Coevolution of Platform Architecture, Governance, and Environmental Dynamics,” </w:t>
      </w:r>
      <w:r>
        <w:rPr>
          <w:i/>
        </w:rPr>
        <w:t>Information Systems Research</w:t>
      </w:r>
      <w:r>
        <w:t xml:space="preserve"> (21:4), pp. 675–687.</w:t>
      </w:r>
    </w:p>
    <w:p w14:paraId="054017D1" w14:textId="77777777" w:rsidR="00975626" w:rsidRDefault="0033519D">
      <w:pPr>
        <w:pStyle w:val="Bibliography"/>
        <w:rPr>
          <w:del w:id="462" w:author="Revision" w:date="2019-09-06T14:23:00Z"/>
        </w:rPr>
      </w:pPr>
      <w:bookmarkStart w:id="463" w:name="ref-Vaast2017"/>
      <w:bookmarkStart w:id="464" w:name="ref-Um2016"/>
      <w:bookmarkEnd w:id="461"/>
      <w:del w:id="465" w:author="Revision" w:date="2019-09-06T14:23:00Z">
        <w:r>
          <w:delText xml:space="preserve">Vaast, E., Safadi, H., Lapointe, L., and Negoita, B. 2017. “Social Media Affordances for Connective Action: An Examination of Microblogging Use During the Gulf of Mexico Oil Spill,” </w:delText>
        </w:r>
        <w:r>
          <w:rPr>
            <w:i/>
          </w:rPr>
          <w:delText>MIS Quarterly</w:delText>
        </w:r>
        <w:r>
          <w:delText xml:space="preserve"> (41:4), pp. 1179–1205.</w:delText>
        </w:r>
      </w:del>
    </w:p>
    <w:p w14:paraId="06DE59BD" w14:textId="77777777" w:rsidR="00975626" w:rsidRDefault="0033519D">
      <w:pPr>
        <w:pStyle w:val="Bibliography"/>
        <w:rPr>
          <w:del w:id="466" w:author="Revision" w:date="2019-09-06T14:23:00Z"/>
        </w:rPr>
      </w:pPr>
      <w:bookmarkStart w:id="467" w:name="ref-Wasserman1994"/>
      <w:bookmarkEnd w:id="463"/>
      <w:del w:id="468" w:author="Revision" w:date="2019-09-06T14:23:00Z">
        <w:r>
          <w:delText xml:space="preserve">Wasserman, S., and Faust, K. 1994. </w:delText>
        </w:r>
        <w:r>
          <w:rPr>
            <w:i/>
          </w:rPr>
          <w:delText>Social Network Analysis: Methods and Applications</w:delText>
        </w:r>
        <w:r>
          <w:delText>, Structural Analysis in the Social Sciences, Cambridge, MA: Cambridge University Press.</w:delText>
        </w:r>
      </w:del>
    </w:p>
    <w:p w14:paraId="1B254C9A" w14:textId="77777777" w:rsidR="00975626" w:rsidRDefault="0033519D">
      <w:pPr>
        <w:pStyle w:val="Bibliography"/>
        <w:rPr>
          <w:del w:id="469" w:author="Revision" w:date="2019-09-06T14:23:00Z"/>
        </w:rPr>
      </w:pPr>
      <w:bookmarkStart w:id="470" w:name="ref-Wernicke2006"/>
      <w:bookmarkEnd w:id="467"/>
      <w:del w:id="471" w:author="Revision" w:date="2019-09-06T14:23:00Z">
        <w:r>
          <w:delText xml:space="preserve">Wernicke, S. 2006. “Efficient Detection of Network Motifs,” </w:delText>
        </w:r>
        <w:r>
          <w:rPr>
            <w:i/>
          </w:rPr>
          <w:delText>IEEE/ACM Transactions on Computational Biology and Bioinformatics</w:delText>
        </w:r>
        <w:r>
          <w:delText xml:space="preserve"> (3:4), pp. 347–359.</w:delText>
        </w:r>
      </w:del>
    </w:p>
    <w:bookmarkEnd w:id="470"/>
    <w:p w14:paraId="16E6DEDC" w14:textId="77777777" w:rsidR="00946256" w:rsidRDefault="007E29B5">
      <w:pPr>
        <w:pStyle w:val="Bibliography"/>
        <w:rPr>
          <w:ins w:id="472" w:author="Revision" w:date="2019-09-06T14:23:00Z"/>
        </w:rPr>
      </w:pPr>
      <w:ins w:id="473" w:author="Revision" w:date="2019-09-06T14:23:00Z">
        <w:r>
          <w:t xml:space="preserve">Um, S., and Yoo, Y. 2016. “The Co-Evolution of Digital Ecosystems,” in </w:t>
        </w:r>
        <w:r>
          <w:rPr>
            <w:i/>
          </w:rPr>
          <w:t>Proceedings of the Thirty Seventh International Conference on Information Systems (ICIS)</w:t>
        </w:r>
        <w:r>
          <w:t>, Dublin, pp. 1–15.</w:t>
        </w:r>
      </w:ins>
    </w:p>
    <w:p w14:paraId="32006987" w14:textId="77777777" w:rsidR="00946256" w:rsidRDefault="007E29B5">
      <w:pPr>
        <w:pStyle w:val="Bibliography"/>
        <w:rPr>
          <w:ins w:id="474" w:author="Revision" w:date="2019-09-06T14:23:00Z"/>
        </w:rPr>
      </w:pPr>
      <w:bookmarkStart w:id="475" w:name="ref-Winter2014"/>
      <w:bookmarkEnd w:id="464"/>
      <w:ins w:id="476" w:author="Revision" w:date="2019-09-06T14:23:00Z">
        <w:r>
          <w:t xml:space="preserve">Winter, S., Berente, N., Howison, J., and Butler, B. 2014. “Beyond the Organizational ‘Container’: Conceptualizing 21st Century Sociotechnical Work,” </w:t>
        </w:r>
        <w:r>
          <w:rPr>
            <w:i/>
          </w:rPr>
          <w:t>Information and Organization</w:t>
        </w:r>
        <w:r>
          <w:t xml:space="preserve"> (24:4), pp. 250–269.</w:t>
        </w:r>
      </w:ins>
    </w:p>
    <w:p w14:paraId="54DD1E15" w14:textId="77777777" w:rsidR="00946256" w:rsidRDefault="007E29B5">
      <w:pPr>
        <w:pStyle w:val="Bibliography"/>
      </w:pPr>
      <w:bookmarkStart w:id="477" w:name="ref-Yoo2013"/>
      <w:bookmarkEnd w:id="475"/>
      <w:r>
        <w:t xml:space="preserve">Yoo, Y. 2013. “The Tables Have Turned: How Can the Information Systems Field Contribute to Technology and Innovation Management Research?” </w:t>
      </w:r>
      <w:r>
        <w:rPr>
          <w:i/>
        </w:rPr>
        <w:t>Journal of the Association for Information Systems</w:t>
      </w:r>
      <w:r>
        <w:t xml:space="preserve"> (14:5), pp. 227–236.</w:t>
      </w:r>
    </w:p>
    <w:p w14:paraId="41D7F4C1" w14:textId="77777777" w:rsidR="00946256" w:rsidRDefault="007E29B5">
      <w:pPr>
        <w:pStyle w:val="Bibliography"/>
      </w:pPr>
      <w:bookmarkStart w:id="478" w:name="ref-Yoo2010a"/>
      <w:bookmarkEnd w:id="477"/>
      <w:r>
        <w:t xml:space="preserve">Yoo, Y., Henfridsson, O., and Lyytinen, K. 2010. “Research Commentary—the New Organizing Logic of Digital Innovation: An Agenda for Information Systems Research,” </w:t>
      </w:r>
      <w:r>
        <w:rPr>
          <w:i/>
        </w:rPr>
        <w:t>Information Systems Research</w:t>
      </w:r>
      <w:r>
        <w:t xml:space="preserve"> (21:4), pp. 724–735.</w:t>
      </w:r>
      <w:bookmarkEnd w:id="412"/>
      <w:bookmarkEnd w:id="478"/>
    </w:p>
    <w:sectPr w:rsidR="00946256">
      <w:headerReference w:type="default" r:id="rId7"/>
      <w:footerReference w:type="default" r:id="rId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FDC4A" w14:textId="77777777" w:rsidR="00E52C2F" w:rsidRDefault="00E52C2F">
      <w:pPr>
        <w:spacing w:after="0"/>
      </w:pPr>
      <w:r>
        <w:separator/>
      </w:r>
    </w:p>
  </w:endnote>
  <w:endnote w:type="continuationSeparator" w:id="0">
    <w:p w14:paraId="65806661" w14:textId="77777777" w:rsidR="00E52C2F" w:rsidRDefault="00E52C2F">
      <w:pPr>
        <w:spacing w:after="0"/>
      </w:pPr>
      <w:r>
        <w:continuationSeparator/>
      </w:r>
    </w:p>
  </w:endnote>
  <w:endnote w:type="continuationNotice" w:id="1">
    <w:p w14:paraId="1FE08F41" w14:textId="77777777" w:rsidR="00E52C2F" w:rsidRDefault="00E52C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3B913" w14:textId="77777777" w:rsidR="002C6BCB" w:rsidRDefault="002C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E655A" w14:textId="77777777" w:rsidR="00E52C2F" w:rsidRDefault="00E52C2F">
      <w:r>
        <w:separator/>
      </w:r>
    </w:p>
  </w:footnote>
  <w:footnote w:type="continuationSeparator" w:id="0">
    <w:p w14:paraId="361560D2" w14:textId="77777777" w:rsidR="00E52C2F" w:rsidRDefault="00E52C2F">
      <w:r>
        <w:continuationSeparator/>
      </w:r>
    </w:p>
  </w:footnote>
  <w:footnote w:type="continuationNotice" w:id="1">
    <w:p w14:paraId="6CE32EF3" w14:textId="77777777" w:rsidR="00E52C2F" w:rsidRDefault="00E52C2F">
      <w:pPr>
        <w:spacing w:after="0"/>
      </w:pPr>
    </w:p>
  </w:footnote>
  <w:footnote w:id="2">
    <w:p w14:paraId="14D563E3" w14:textId="77777777" w:rsidR="00946256" w:rsidRDefault="007E29B5">
      <w:pPr>
        <w:pStyle w:val="FootnoteText"/>
      </w:pPr>
      <w:r>
        <w:rPr>
          <w:rStyle w:val="FootnoteReference"/>
        </w:rPr>
        <w:footnoteRef/>
      </w:r>
      <w:r>
        <w:t xml:space="preserve"> Note: Angular needs to be differentiated from AngularJS, as Angular has emerged from a complete rewrite of AngularJS.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D49B4" w14:textId="77777777" w:rsidR="002C6BCB" w:rsidRDefault="002C6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3603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19CB"/>
    <w:rsid w:val="0022503E"/>
    <w:rsid w:val="002C6BCB"/>
    <w:rsid w:val="0033519D"/>
    <w:rsid w:val="003A24F3"/>
    <w:rsid w:val="004E29B3"/>
    <w:rsid w:val="00590D07"/>
    <w:rsid w:val="005913A6"/>
    <w:rsid w:val="00666523"/>
    <w:rsid w:val="00784D58"/>
    <w:rsid w:val="007E29B5"/>
    <w:rsid w:val="007E5BC1"/>
    <w:rsid w:val="00855B9F"/>
    <w:rsid w:val="00884696"/>
    <w:rsid w:val="008D6863"/>
    <w:rsid w:val="00946256"/>
    <w:rsid w:val="00975626"/>
    <w:rsid w:val="009911B9"/>
    <w:rsid w:val="009A5DB7"/>
    <w:rsid w:val="00B86B75"/>
    <w:rsid w:val="00BC48D5"/>
    <w:rsid w:val="00C36279"/>
    <w:rsid w:val="00E2771E"/>
    <w:rsid w:val="00E315A3"/>
    <w:rsid w:val="00E52C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8AF61"/>
  <w15:docId w15:val="{0783F772-C2CD-F34F-81D2-22D3E34B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C6BCB"/>
    <w:pPr>
      <w:tabs>
        <w:tab w:val="center" w:pos="4703"/>
        <w:tab w:val="right" w:pos="9406"/>
      </w:tabs>
      <w:spacing w:after="0"/>
    </w:pPr>
  </w:style>
  <w:style w:type="character" w:customStyle="1" w:styleId="HeaderChar">
    <w:name w:val="Header Char"/>
    <w:basedOn w:val="DefaultParagraphFont"/>
    <w:link w:val="Header"/>
    <w:rsid w:val="002C6BCB"/>
  </w:style>
  <w:style w:type="paragraph" w:styleId="Footer">
    <w:name w:val="footer"/>
    <w:basedOn w:val="Normal"/>
    <w:link w:val="FooterChar"/>
    <w:unhideWhenUsed/>
    <w:rsid w:val="002C6BCB"/>
    <w:pPr>
      <w:tabs>
        <w:tab w:val="center" w:pos="4703"/>
        <w:tab w:val="right" w:pos="9406"/>
      </w:tabs>
      <w:spacing w:after="0"/>
    </w:pPr>
  </w:style>
  <w:style w:type="character" w:customStyle="1" w:styleId="FooterChar">
    <w:name w:val="Footer Char"/>
    <w:basedOn w:val="DefaultParagraphFont"/>
    <w:link w:val="Footer"/>
    <w:rsid w:val="002C6BCB"/>
  </w:style>
  <w:style w:type="paragraph" w:styleId="BalloonText">
    <w:name w:val="Balloon Text"/>
    <w:basedOn w:val="Normal"/>
    <w:link w:val="BalloonTextChar"/>
    <w:semiHidden/>
    <w:unhideWhenUsed/>
    <w:rsid w:val="002C6BC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C6BCB"/>
    <w:rPr>
      <w:rFonts w:ascii="Times New Roman" w:hAnsi="Times New Roman" w:cs="Times New Roman"/>
      <w:sz w:val="18"/>
      <w:szCs w:val="18"/>
    </w:rPr>
  </w:style>
  <w:style w:type="paragraph" w:styleId="Revision">
    <w:name w:val="Revision"/>
    <w:hidden/>
    <w:semiHidden/>
    <w:rsid w:val="009911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6588</Words>
  <Characters>37552</Characters>
  <Application>Microsoft Office Word</Application>
  <DocSecurity>0</DocSecurity>
  <Lines>312</Lines>
  <Paragraphs>88</Paragraphs>
  <ScaleCrop>false</ScaleCrop>
  <Company/>
  <LinksUpToDate>false</LinksUpToDate>
  <CharactersWithSpaces>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Coevolution of Platform-based Open Source Ecosystems: Uncovering Socio-Technical Dynamics Using Digital Traces</dc:title>
  <dc:creator>Mario Müller</dc:creator>
  <cp:keywords>Open source; digital ecosystems; ecosystem dynamics; network analysis; data-driven approach</cp:keywords>
  <cp:lastModifiedBy>Mario Müller</cp:lastModifiedBy>
  <cp:revision>3</cp:revision>
  <cp:lastPrinted>2019-09-06T13:32:00Z</cp:lastPrinted>
  <dcterms:created xsi:type="dcterms:W3CDTF">2019-09-06T13:32:00Z</dcterms:created>
  <dcterms:modified xsi:type="dcterms:W3CDTF">2019-09-06T13:49:00Z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source software is increasingly becoming platform-based, thereby evolving and depending on an ecosystem of third-party developers and their contributions in the form of modules. Thus, platform-based open source software ecosystems (POSSE) are structu</vt:lpwstr>
  </property>
  <property fmtid="{D5CDD505-2E9C-101B-9397-08002B2CF9AE}" pid="3" name="bibliography">
    <vt:lpwstr>/Users/mmmmario/Dropbox (Personal)/library/bib/library.bib</vt:lpwstr>
  </property>
  <property fmtid="{D5CDD505-2E9C-101B-9397-08002B2CF9AE}" pid="4" name="camera-ready">
    <vt:lpwstr>True</vt:lpwstr>
  </property>
  <property fmtid="{D5CDD505-2E9C-101B-9397-08002B2CF9AE}" pid="5" name="csl">
    <vt:lpwstr>/Users/mmmmario/Dropbox (Personal)/templates/csl/icis.csl</vt:lpwstr>
  </property>
  <property fmtid="{D5CDD505-2E9C-101B-9397-08002B2CF9AE}" pid="6" name="short-title">
    <vt:lpwstr>Coevolution of Platform-based Open Source Ecosystems</vt:lpwstr>
  </property>
  <property fmtid="{D5CDD505-2E9C-101B-9397-08002B2CF9AE}" pid="7" name="submission-type">
    <vt:lpwstr>Short Paper</vt:lpwstr>
  </property>
</Properties>
</file>